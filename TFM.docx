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05F0" w14:textId="62A07DF7" w:rsidR="0061203F" w:rsidRPr="0071459B" w:rsidRDefault="00757D2E" w:rsidP="00CA5297">
      <w:pPr>
        <w:pStyle w:val="Ttulo1"/>
        <w:spacing w:line="360" w:lineRule="auto"/>
        <w:jc w:val="both"/>
        <w:rPr>
          <w:rFonts w:ascii="Times New Roman" w:hAnsi="Times New Roman" w:cs="Times New Roman"/>
          <w:sz w:val="22"/>
          <w:szCs w:val="22"/>
        </w:rPr>
      </w:pPr>
      <w:r w:rsidRPr="0071459B">
        <w:rPr>
          <w:rFonts w:ascii="Times New Roman" w:hAnsi="Times New Roman" w:cs="Times New Roman"/>
          <w:sz w:val="22"/>
          <w:szCs w:val="22"/>
        </w:rPr>
        <w:t>STATE OF THE ART</w:t>
      </w:r>
    </w:p>
    <w:p w14:paraId="420D68D0" w14:textId="177AC59D" w:rsidR="00757D2E" w:rsidRPr="0071459B" w:rsidRDefault="00757D2E" w:rsidP="00CA5297">
      <w:pPr>
        <w:spacing w:line="360" w:lineRule="auto"/>
        <w:jc w:val="both"/>
        <w:rPr>
          <w:rFonts w:ascii="Times New Roman" w:hAnsi="Times New Roman" w:cs="Times New Roman"/>
        </w:rPr>
      </w:pPr>
    </w:p>
    <w:p w14:paraId="5BFBC78A" w14:textId="60EDBB2B" w:rsidR="00757D2E" w:rsidRPr="0071459B" w:rsidRDefault="00757D2E" w:rsidP="00CA5297">
      <w:pPr>
        <w:spacing w:line="360" w:lineRule="auto"/>
        <w:ind w:firstLine="708"/>
        <w:jc w:val="both"/>
        <w:rPr>
          <w:rFonts w:ascii="Times New Roman" w:hAnsi="Times New Roman" w:cs="Times New Roman"/>
        </w:rPr>
      </w:pPr>
      <w:r w:rsidRPr="0071459B">
        <w:rPr>
          <w:rFonts w:ascii="Times New Roman" w:hAnsi="Times New Roman" w:cs="Times New Roman"/>
        </w:rPr>
        <w:t>En un mundo cada vez más dominado por un IoT que, si bien podríamos considerar en fase relativamente temprana, ya ha avanzado hasta cuotas que hace unos años eran inimaginables, nos encontramos con ciertas convenciones sobre criptografía ligera aplicada a estos dispositivos de usos cotidianos.</w:t>
      </w:r>
    </w:p>
    <w:p w14:paraId="1B3249AC" w14:textId="57D5B1B4" w:rsidR="00757D2E" w:rsidRPr="0071459B" w:rsidRDefault="00757D2E" w:rsidP="00CA5297">
      <w:pPr>
        <w:spacing w:line="360" w:lineRule="auto"/>
        <w:ind w:firstLine="708"/>
        <w:jc w:val="both"/>
        <w:rPr>
          <w:rFonts w:ascii="Times New Roman" w:hAnsi="Times New Roman" w:cs="Times New Roman"/>
        </w:rPr>
      </w:pPr>
      <w:r w:rsidRPr="0071459B">
        <w:rPr>
          <w:rFonts w:ascii="Times New Roman" w:hAnsi="Times New Roman" w:cs="Times New Roman"/>
        </w:rPr>
        <w:t xml:space="preserve">Estos dispositivos tienen la necesidad de funcionar con procesadores reducidos y de baja potencia con el fin de primar su utilidad cotidiana por encima de su complejidad, lo que deja poco espacio para desarrollar medidas de seguridad en la mayoría de </w:t>
      </w:r>
      <w:r w:rsidR="00CA5297" w:rsidRPr="0071459B">
        <w:rPr>
          <w:rFonts w:ascii="Times New Roman" w:hAnsi="Times New Roman" w:cs="Times New Roman"/>
        </w:rPr>
        <w:t>los casos</w:t>
      </w:r>
      <w:r w:rsidRPr="0071459B">
        <w:rPr>
          <w:rFonts w:ascii="Times New Roman" w:hAnsi="Times New Roman" w:cs="Times New Roman"/>
        </w:rPr>
        <w:t>.</w:t>
      </w:r>
      <w:r w:rsidR="00973EC9">
        <w:rPr>
          <w:rFonts w:ascii="Times New Roman" w:hAnsi="Times New Roman" w:cs="Times New Roman"/>
        </w:rPr>
        <w:t xml:space="preserve"> Cabe destacar el caso de los dispositivos basados en etiquetas RFID como podrían ser las pulseras de acceso a centros deportivos; estos dispositivos contienen información que debe protegerse, a pesar de ser tan sencillos en su construcción que no poseen ni batería propia, sino que se alimentan de la propia energía del lector cuando las acercamos.</w:t>
      </w:r>
    </w:p>
    <w:p w14:paraId="2275F5CB" w14:textId="2C9BFA5D" w:rsidR="00973EC9" w:rsidRDefault="00757D2E" w:rsidP="00973EC9">
      <w:pPr>
        <w:spacing w:line="360" w:lineRule="auto"/>
        <w:ind w:firstLine="708"/>
        <w:jc w:val="both"/>
        <w:rPr>
          <w:rFonts w:ascii="Times New Roman" w:hAnsi="Times New Roman" w:cs="Times New Roman"/>
        </w:rPr>
      </w:pPr>
      <w:r w:rsidRPr="0071459B">
        <w:rPr>
          <w:rFonts w:ascii="Times New Roman" w:hAnsi="Times New Roman" w:cs="Times New Roman"/>
        </w:rPr>
        <w:t>Hay que tener en cuenta que los sistemas criptográficos modernos, en muchos casos requieren de una potencia computacional demasiado elevada para poder implementarse en estos dispositivos, que</w:t>
      </w:r>
      <w:r w:rsidR="0071459B" w:rsidRPr="0071459B">
        <w:rPr>
          <w:rFonts w:ascii="Times New Roman" w:hAnsi="Times New Roman" w:cs="Times New Roman"/>
        </w:rPr>
        <w:t>,</w:t>
      </w:r>
      <w:r w:rsidRPr="0071459B">
        <w:rPr>
          <w:rFonts w:ascii="Times New Roman" w:hAnsi="Times New Roman" w:cs="Times New Roman"/>
        </w:rPr>
        <w:t xml:space="preserve"> por otra parte, necesitan poder encriptar información sensible y personal con el fin de evitar </w:t>
      </w:r>
      <w:r w:rsidR="0071459B" w:rsidRPr="0071459B">
        <w:rPr>
          <w:rFonts w:ascii="Times New Roman" w:hAnsi="Times New Roman" w:cs="Times New Roman"/>
        </w:rPr>
        <w:t>filtraciones de datos, suplantación de usuarios…</w:t>
      </w:r>
    </w:p>
    <w:p w14:paraId="76E091BB" w14:textId="634BE74C" w:rsidR="00973EC9" w:rsidRDefault="00973EC9" w:rsidP="00973EC9">
      <w:pPr>
        <w:spacing w:line="360" w:lineRule="auto"/>
        <w:ind w:firstLine="708"/>
        <w:jc w:val="both"/>
        <w:rPr>
          <w:rFonts w:ascii="Times New Roman" w:hAnsi="Times New Roman" w:cs="Times New Roman"/>
        </w:rPr>
      </w:pPr>
      <w:r>
        <w:rPr>
          <w:rFonts w:ascii="Times New Roman" w:hAnsi="Times New Roman" w:cs="Times New Roman"/>
        </w:rPr>
        <w:t>Esta tarea es compleja cuando tratamos de aplicarla a dispositivos basados en microprocesadores que en muchos casos no superan los 16</w:t>
      </w:r>
      <w:r w:rsidR="00631AEA">
        <w:rPr>
          <w:rFonts w:ascii="Times New Roman" w:hAnsi="Times New Roman" w:cs="Times New Roman"/>
        </w:rPr>
        <w:t xml:space="preserve"> bytes de memoria RAM para un procesador de 4, 8 o 16 bits.</w:t>
      </w:r>
    </w:p>
    <w:p w14:paraId="71F546DE" w14:textId="67BD5231" w:rsidR="00631AEA" w:rsidRDefault="00631AEA" w:rsidP="00973EC9">
      <w:pPr>
        <w:spacing w:line="360" w:lineRule="auto"/>
        <w:ind w:firstLine="708"/>
        <w:jc w:val="both"/>
        <w:rPr>
          <w:rFonts w:ascii="Times New Roman" w:hAnsi="Times New Roman" w:cs="Times New Roman"/>
        </w:rPr>
      </w:pPr>
      <w:r>
        <w:rPr>
          <w:rFonts w:ascii="Times New Roman" w:hAnsi="Times New Roman" w:cs="Times New Roman"/>
        </w:rPr>
        <w:t>De esta forma, un algoritmo AES o RSA sería prácticamente imposible de implementar en uno de estos dispositivos, lo que nos sitúa constantemente en la tesitura de tener que encontrar un equilibrio entre ligereza y seguridad. A más seguro sea el algoritmo, peor será el funcionamiento del dispositivo o más potencia necesitará, lo que repercute directamente de forma negativa en el producto, que</w:t>
      </w:r>
      <w:r w:rsidR="007465F6">
        <w:rPr>
          <w:rFonts w:ascii="Times New Roman" w:hAnsi="Times New Roman" w:cs="Times New Roman"/>
        </w:rPr>
        <w:t>,</w:t>
      </w:r>
      <w:r>
        <w:rPr>
          <w:rFonts w:ascii="Times New Roman" w:hAnsi="Times New Roman" w:cs="Times New Roman"/>
        </w:rPr>
        <w:t xml:space="preserve"> por otro lado, mientras menos potente sea su encriptación, más peligroso vuelve su uso y peor imagen dará de él.</w:t>
      </w:r>
    </w:p>
    <w:p w14:paraId="333634A1" w14:textId="77C72B37" w:rsidR="00631AEA" w:rsidRPr="0071459B" w:rsidRDefault="00631AEA" w:rsidP="00973EC9">
      <w:pPr>
        <w:spacing w:line="360" w:lineRule="auto"/>
        <w:ind w:firstLine="708"/>
        <w:jc w:val="both"/>
        <w:rPr>
          <w:rFonts w:ascii="Times New Roman" w:hAnsi="Times New Roman" w:cs="Times New Roman"/>
        </w:rPr>
      </w:pPr>
      <w:r>
        <w:rPr>
          <w:rFonts w:ascii="Times New Roman" w:hAnsi="Times New Roman" w:cs="Times New Roman"/>
        </w:rPr>
        <w:t xml:space="preserve">Esta </w:t>
      </w:r>
      <w:r w:rsidR="007465F6">
        <w:rPr>
          <w:rFonts w:ascii="Times New Roman" w:hAnsi="Times New Roman" w:cs="Times New Roman"/>
        </w:rPr>
        <w:t xml:space="preserve">necesidad de </w:t>
      </w:r>
      <w:r>
        <w:rPr>
          <w:rFonts w:ascii="Times New Roman" w:hAnsi="Times New Roman" w:cs="Times New Roman"/>
        </w:rPr>
        <w:t xml:space="preserve">seguridad, que a primera vista puede pensarse comúnmente que solo afecta a dispositivos como relojes digitales, hay que </w:t>
      </w:r>
      <w:r w:rsidR="007465F6">
        <w:rPr>
          <w:rFonts w:ascii="Times New Roman" w:hAnsi="Times New Roman" w:cs="Times New Roman"/>
        </w:rPr>
        <w:t xml:space="preserve">sumarle que cada día más dispositivos como bombas de insulina, marcapasos, </w:t>
      </w:r>
      <w:proofErr w:type="gramStart"/>
      <w:r w:rsidR="007465F6">
        <w:rPr>
          <w:rFonts w:ascii="Times New Roman" w:hAnsi="Times New Roman" w:cs="Times New Roman"/>
        </w:rPr>
        <w:t>wearables</w:t>
      </w:r>
      <w:proofErr w:type="gramEnd"/>
      <w:r w:rsidR="007465F6">
        <w:rPr>
          <w:rFonts w:ascii="Times New Roman" w:hAnsi="Times New Roman" w:cs="Times New Roman"/>
        </w:rPr>
        <w:t xml:space="preserve"> de todo tipo, sistemas de peaje, lectores de tarjetas de crédito contactless…</w:t>
      </w:r>
    </w:p>
    <w:p w14:paraId="5A7EDB1F" w14:textId="2FB3A0A3" w:rsidR="0071459B" w:rsidRDefault="0071459B" w:rsidP="00CA5297">
      <w:pPr>
        <w:spacing w:line="360" w:lineRule="auto"/>
        <w:ind w:firstLine="708"/>
        <w:jc w:val="both"/>
        <w:rPr>
          <w:rFonts w:ascii="Times New Roman" w:hAnsi="Times New Roman" w:cs="Times New Roman"/>
        </w:rPr>
      </w:pPr>
      <w:r w:rsidRPr="0071459B">
        <w:rPr>
          <w:rFonts w:ascii="Times New Roman" w:hAnsi="Times New Roman" w:cs="Times New Roman"/>
        </w:rPr>
        <w:t xml:space="preserve">Para empezar a profundizar </w:t>
      </w:r>
      <w:r w:rsidR="00631AEA">
        <w:rPr>
          <w:rFonts w:ascii="Times New Roman" w:hAnsi="Times New Roman" w:cs="Times New Roman"/>
        </w:rPr>
        <w:t>podemos enumerar los algoritmos de cifrado ligero más utilizados actualmente para dispositivos enfocados al IoT</w:t>
      </w:r>
      <w:r w:rsidR="00BD2575">
        <w:rPr>
          <w:rFonts w:ascii="Times New Roman" w:hAnsi="Times New Roman" w:cs="Times New Roman"/>
        </w:rPr>
        <w:t>, que serán analizados en el siguiente capítulo.</w:t>
      </w:r>
    </w:p>
    <w:p w14:paraId="733E1A17" w14:textId="77777777" w:rsidR="007465F6" w:rsidRDefault="007465F6" w:rsidP="007465F6">
      <w:pPr>
        <w:pStyle w:val="Prrafodelista"/>
        <w:spacing w:line="360" w:lineRule="auto"/>
        <w:ind w:left="1430"/>
        <w:jc w:val="both"/>
        <w:rPr>
          <w:rFonts w:ascii="Times New Roman" w:hAnsi="Times New Roman" w:cs="Times New Roman"/>
        </w:rPr>
      </w:pPr>
    </w:p>
    <w:p w14:paraId="7DE0EFC5" w14:textId="7F00CCD7" w:rsidR="007465F6" w:rsidRDefault="007465F6" w:rsidP="007465F6">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Cifrado en bloque</w:t>
      </w:r>
    </w:p>
    <w:p w14:paraId="46E05CDC" w14:textId="72F0A129" w:rsidR="007465F6" w:rsidRDefault="007465F6" w:rsidP="007465F6">
      <w:pPr>
        <w:pStyle w:val="Prrafodelista"/>
        <w:numPr>
          <w:ilvl w:val="1"/>
          <w:numId w:val="5"/>
        </w:numPr>
        <w:spacing w:line="360" w:lineRule="auto"/>
        <w:jc w:val="both"/>
        <w:rPr>
          <w:rFonts w:ascii="Times New Roman" w:hAnsi="Times New Roman" w:cs="Times New Roman"/>
        </w:rPr>
      </w:pPr>
      <w:r>
        <w:rPr>
          <w:rFonts w:ascii="Times New Roman" w:hAnsi="Times New Roman" w:cs="Times New Roman"/>
        </w:rPr>
        <w:t>PRESENT</w:t>
      </w:r>
    </w:p>
    <w:p w14:paraId="25C21B88" w14:textId="30F76CF0" w:rsidR="006B2B64" w:rsidRDefault="006B2B64" w:rsidP="007465F6">
      <w:pPr>
        <w:pStyle w:val="Prrafodelista"/>
        <w:numPr>
          <w:ilvl w:val="1"/>
          <w:numId w:val="5"/>
        </w:numPr>
        <w:spacing w:line="360" w:lineRule="auto"/>
        <w:jc w:val="both"/>
        <w:rPr>
          <w:rFonts w:ascii="Times New Roman" w:hAnsi="Times New Roman" w:cs="Times New Roman"/>
        </w:rPr>
      </w:pPr>
      <w:r>
        <w:rPr>
          <w:rFonts w:ascii="Times New Roman" w:hAnsi="Times New Roman" w:cs="Times New Roman"/>
        </w:rPr>
        <w:t>SPECK</w:t>
      </w:r>
    </w:p>
    <w:p w14:paraId="32B93DDD" w14:textId="467C3320" w:rsidR="007465F6" w:rsidRDefault="007465F6" w:rsidP="007465F6">
      <w:pPr>
        <w:pStyle w:val="Prrafodelista"/>
        <w:numPr>
          <w:ilvl w:val="1"/>
          <w:numId w:val="5"/>
        </w:numPr>
        <w:spacing w:line="360" w:lineRule="auto"/>
        <w:jc w:val="both"/>
        <w:rPr>
          <w:rFonts w:ascii="Times New Roman" w:hAnsi="Times New Roman" w:cs="Times New Roman"/>
        </w:rPr>
      </w:pPr>
      <w:r>
        <w:rPr>
          <w:rFonts w:ascii="Times New Roman" w:hAnsi="Times New Roman" w:cs="Times New Roman"/>
        </w:rPr>
        <w:t>SIMON</w:t>
      </w:r>
    </w:p>
    <w:p w14:paraId="23CB4B7F" w14:textId="6BBEB03D" w:rsidR="007465F6" w:rsidRDefault="007465F6" w:rsidP="007465F6">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Funciones Hash</w:t>
      </w:r>
    </w:p>
    <w:p w14:paraId="0D7BF319" w14:textId="31B0C0CE" w:rsidR="007465F6" w:rsidRDefault="007465F6" w:rsidP="007465F6">
      <w:pPr>
        <w:pStyle w:val="Prrafodelista"/>
        <w:numPr>
          <w:ilvl w:val="1"/>
          <w:numId w:val="5"/>
        </w:numPr>
        <w:spacing w:line="360" w:lineRule="auto"/>
        <w:jc w:val="both"/>
        <w:rPr>
          <w:rFonts w:ascii="Times New Roman" w:hAnsi="Times New Roman" w:cs="Times New Roman"/>
        </w:rPr>
      </w:pPr>
      <w:r>
        <w:rPr>
          <w:rFonts w:ascii="Times New Roman" w:hAnsi="Times New Roman" w:cs="Times New Roman"/>
        </w:rPr>
        <w:t>PHOTON</w:t>
      </w:r>
    </w:p>
    <w:p w14:paraId="64E159CD" w14:textId="6E515068" w:rsidR="007465F6" w:rsidRDefault="002B7EC0" w:rsidP="007465F6">
      <w:pPr>
        <w:pStyle w:val="Prrafodelista"/>
        <w:numPr>
          <w:ilvl w:val="1"/>
          <w:numId w:val="5"/>
        </w:numPr>
        <w:spacing w:line="360" w:lineRule="auto"/>
        <w:jc w:val="both"/>
        <w:rPr>
          <w:rFonts w:ascii="Times New Roman" w:hAnsi="Times New Roman" w:cs="Times New Roman"/>
        </w:rPr>
      </w:pPr>
      <w:r>
        <w:rPr>
          <w:rFonts w:ascii="Times New Roman" w:hAnsi="Times New Roman" w:cs="Times New Roman"/>
        </w:rPr>
        <w:t>QUARK</w:t>
      </w:r>
    </w:p>
    <w:p w14:paraId="6CDE84BC" w14:textId="57E3CC11" w:rsidR="007465F6" w:rsidRDefault="007465F6" w:rsidP="007465F6">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Cifrado en flujo</w:t>
      </w:r>
    </w:p>
    <w:p w14:paraId="59188682" w14:textId="6FC4BA7B" w:rsidR="007465F6" w:rsidRDefault="007465F6" w:rsidP="007465F6">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G</w:t>
      </w:r>
      <w:r w:rsidR="00BD2575">
        <w:rPr>
          <w:rFonts w:ascii="Times New Roman" w:hAnsi="Times New Roman" w:cs="Times New Roman"/>
        </w:rPr>
        <w:t>rain</w:t>
      </w:r>
    </w:p>
    <w:p w14:paraId="69BF32BC" w14:textId="6DB478AF" w:rsidR="007465F6" w:rsidRDefault="007465F6" w:rsidP="007465F6">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T</w:t>
      </w:r>
      <w:r w:rsidR="00BD2575">
        <w:rPr>
          <w:rFonts w:ascii="Times New Roman" w:hAnsi="Times New Roman" w:cs="Times New Roman"/>
        </w:rPr>
        <w:t>rivium</w:t>
      </w:r>
    </w:p>
    <w:p w14:paraId="00D7A7FE" w14:textId="0EA5DA38" w:rsidR="007465F6" w:rsidRPr="007465F6" w:rsidRDefault="007465F6" w:rsidP="007465F6">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M</w:t>
      </w:r>
      <w:r w:rsidR="00BD2575">
        <w:rPr>
          <w:rFonts w:ascii="Times New Roman" w:hAnsi="Times New Roman" w:cs="Times New Roman"/>
        </w:rPr>
        <w:t>ickey</w:t>
      </w:r>
    </w:p>
    <w:p w14:paraId="62A76EF3" w14:textId="2C7DBAAD" w:rsidR="007465F6" w:rsidRDefault="007465F6" w:rsidP="007465F6">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MAC (Código de autenticación de mensajes)</w:t>
      </w:r>
    </w:p>
    <w:p w14:paraId="6E6F4188" w14:textId="1879F347" w:rsidR="007465F6" w:rsidRDefault="007465F6" w:rsidP="007465F6">
      <w:pPr>
        <w:pStyle w:val="Prrafodelista"/>
        <w:numPr>
          <w:ilvl w:val="0"/>
          <w:numId w:val="8"/>
        </w:numPr>
        <w:spacing w:line="360" w:lineRule="auto"/>
        <w:jc w:val="both"/>
        <w:rPr>
          <w:rFonts w:ascii="Times New Roman" w:hAnsi="Times New Roman" w:cs="Times New Roman"/>
        </w:rPr>
      </w:pPr>
      <w:r>
        <w:rPr>
          <w:rFonts w:ascii="Times New Roman" w:hAnsi="Times New Roman" w:cs="Times New Roman"/>
        </w:rPr>
        <w:t>Chaskey</w:t>
      </w:r>
    </w:p>
    <w:p w14:paraId="19769E45" w14:textId="41A34B6F" w:rsidR="007465F6" w:rsidRDefault="007465F6" w:rsidP="007465F6">
      <w:pPr>
        <w:pStyle w:val="Prrafodelista"/>
        <w:numPr>
          <w:ilvl w:val="0"/>
          <w:numId w:val="8"/>
        </w:numPr>
        <w:spacing w:line="360" w:lineRule="auto"/>
        <w:jc w:val="both"/>
        <w:rPr>
          <w:rFonts w:ascii="Times New Roman" w:hAnsi="Times New Roman" w:cs="Times New Roman"/>
        </w:rPr>
      </w:pPr>
      <w:r>
        <w:rPr>
          <w:rFonts w:ascii="Times New Roman" w:hAnsi="Times New Roman" w:cs="Times New Roman"/>
        </w:rPr>
        <w:t>TuLP</w:t>
      </w:r>
    </w:p>
    <w:p w14:paraId="3091C8BA" w14:textId="0DA3A575" w:rsidR="007465F6" w:rsidRDefault="007465F6" w:rsidP="007465F6">
      <w:pPr>
        <w:pStyle w:val="Prrafodelista"/>
        <w:numPr>
          <w:ilvl w:val="0"/>
          <w:numId w:val="8"/>
        </w:numPr>
        <w:spacing w:line="360" w:lineRule="auto"/>
        <w:jc w:val="both"/>
        <w:rPr>
          <w:rFonts w:ascii="Times New Roman" w:hAnsi="Times New Roman" w:cs="Times New Roman"/>
        </w:rPr>
      </w:pPr>
      <w:r>
        <w:rPr>
          <w:rFonts w:ascii="Times New Roman" w:hAnsi="Times New Roman" w:cs="Times New Roman"/>
        </w:rPr>
        <w:t>LightMAC</w:t>
      </w:r>
    </w:p>
    <w:p w14:paraId="7913830A" w14:textId="1BF90E0C" w:rsidR="0075749D" w:rsidRDefault="0075749D" w:rsidP="0075749D">
      <w:pPr>
        <w:spacing w:line="360" w:lineRule="auto"/>
        <w:jc w:val="both"/>
        <w:rPr>
          <w:rFonts w:ascii="Times New Roman" w:hAnsi="Times New Roman" w:cs="Times New Roman"/>
        </w:rPr>
      </w:pPr>
    </w:p>
    <w:p w14:paraId="3C9CB156" w14:textId="046FA53A" w:rsidR="0075749D" w:rsidRDefault="0075749D" w:rsidP="0075749D">
      <w:pPr>
        <w:pStyle w:val="Ttulo1"/>
        <w:rPr>
          <w:rFonts w:ascii="Times New Roman" w:hAnsi="Times New Roman" w:cs="Times New Roman"/>
        </w:rPr>
      </w:pPr>
      <w:r w:rsidRPr="0075749D">
        <w:rPr>
          <w:rFonts w:ascii="Times New Roman" w:hAnsi="Times New Roman" w:cs="Times New Roman"/>
        </w:rPr>
        <w:t>Cifrado en bloque</w:t>
      </w:r>
    </w:p>
    <w:p w14:paraId="4A22625C" w14:textId="77777777" w:rsidR="005128F0" w:rsidRPr="005128F0" w:rsidRDefault="005128F0" w:rsidP="005128F0"/>
    <w:p w14:paraId="61B5B64F" w14:textId="2F21E5F3" w:rsidR="000945B3" w:rsidRDefault="005128F0" w:rsidP="005128F0">
      <w:pPr>
        <w:spacing w:line="360" w:lineRule="auto"/>
        <w:ind w:firstLine="708"/>
        <w:jc w:val="both"/>
        <w:rPr>
          <w:rFonts w:ascii="Times New Roman" w:hAnsi="Times New Roman" w:cs="Times New Roman"/>
        </w:rPr>
      </w:pPr>
      <w:r>
        <w:rPr>
          <w:rFonts w:ascii="Times New Roman" w:hAnsi="Times New Roman" w:cs="Times New Roman"/>
        </w:rPr>
        <w:t>Estos cifrados ligeros se han diseñado con el objetivo de poder crear un sustituto de AES que pueda funcionar de forma eficiente en dispositivos con poca capacidad de procesamiento, pero siempre con el objetivo de poder mantener un nivel de seguridad lo más cercano posible a pesar de trabajar con bloques más pequeños.</w:t>
      </w:r>
    </w:p>
    <w:p w14:paraId="427F78A3" w14:textId="723CD0C3" w:rsidR="005128F0" w:rsidRPr="005128F0" w:rsidRDefault="005128F0" w:rsidP="005128F0">
      <w:pPr>
        <w:spacing w:line="360" w:lineRule="auto"/>
        <w:ind w:firstLine="708"/>
        <w:jc w:val="both"/>
        <w:rPr>
          <w:rFonts w:ascii="Times New Roman" w:hAnsi="Times New Roman" w:cs="Times New Roman"/>
        </w:rPr>
      </w:pPr>
      <w:r>
        <w:rPr>
          <w:rFonts w:ascii="Times New Roman" w:hAnsi="Times New Roman" w:cs="Times New Roman"/>
        </w:rPr>
        <w:t>En esta sección trataremos algunos algoritmos ligeros de cifrado en bloque que he considerado interesantes a la hora de una posible implementación en dispositivos inteligentes de baja potencia.</w:t>
      </w:r>
    </w:p>
    <w:p w14:paraId="06AC38A7" w14:textId="345F446E" w:rsidR="000945B3" w:rsidRDefault="0075749D" w:rsidP="005128F0">
      <w:pPr>
        <w:pStyle w:val="Ttulo2"/>
        <w:rPr>
          <w:rFonts w:ascii="Times New Roman" w:hAnsi="Times New Roman" w:cs="Times New Roman"/>
        </w:rPr>
      </w:pPr>
      <w:r w:rsidRPr="0075749D">
        <w:rPr>
          <w:rFonts w:ascii="Times New Roman" w:hAnsi="Times New Roman" w:cs="Times New Roman"/>
        </w:rPr>
        <w:t>Present</w:t>
      </w:r>
    </w:p>
    <w:p w14:paraId="45D0F678" w14:textId="77777777" w:rsidR="005128F0" w:rsidRPr="005128F0" w:rsidRDefault="005128F0" w:rsidP="005128F0"/>
    <w:p w14:paraId="74E27D94" w14:textId="6E34C04E" w:rsidR="000A58F6" w:rsidRDefault="0075749D" w:rsidP="000A58F6">
      <w:pPr>
        <w:spacing w:line="360" w:lineRule="auto"/>
        <w:ind w:firstLine="708"/>
        <w:jc w:val="both"/>
        <w:rPr>
          <w:rFonts w:ascii="Times New Roman" w:hAnsi="Times New Roman" w:cs="Times New Roman"/>
        </w:rPr>
      </w:pPr>
      <w:r>
        <w:rPr>
          <w:rFonts w:ascii="Times New Roman" w:hAnsi="Times New Roman" w:cs="Times New Roman"/>
        </w:rPr>
        <w:t>El algoritmo de cifrado Present fue desarrollado en 2007 por Orange Labs junto a la Universidad de Bochum y la Universidad Técnica de Dinamarca</w:t>
      </w:r>
      <w:r w:rsidR="000A58F6">
        <w:rPr>
          <w:rFonts w:ascii="Times New Roman" w:hAnsi="Times New Roman" w:cs="Times New Roman"/>
        </w:rPr>
        <w:t xml:space="preserve"> y está enfocado a etiquetas RFID.</w:t>
      </w:r>
    </w:p>
    <w:p w14:paraId="78C25EED" w14:textId="145F8444" w:rsidR="000A58F6" w:rsidRDefault="000A58F6" w:rsidP="000A58F6">
      <w:pPr>
        <w:spacing w:line="360" w:lineRule="auto"/>
        <w:ind w:firstLine="708"/>
        <w:jc w:val="both"/>
        <w:rPr>
          <w:rFonts w:ascii="Times New Roman" w:hAnsi="Times New Roman" w:cs="Times New Roman"/>
        </w:rPr>
      </w:pPr>
      <w:r>
        <w:rPr>
          <w:rFonts w:ascii="Times New Roman" w:hAnsi="Times New Roman" w:cs="Times New Roman"/>
        </w:rPr>
        <w:t>La seguridad de estas etiquetas en el IoT es muy importante, ya que son estas las que permiten la identificación inequívoca de un equipo, y el no preocuparse por protegerlas puede dar lugar a ataques de suplantación.</w:t>
      </w:r>
    </w:p>
    <w:p w14:paraId="4B5B8533" w14:textId="2A0B18A8" w:rsidR="0075749D" w:rsidRDefault="000A58F6" w:rsidP="005128F0">
      <w:pPr>
        <w:spacing w:line="360" w:lineRule="auto"/>
        <w:ind w:firstLine="708"/>
        <w:jc w:val="both"/>
        <w:rPr>
          <w:rFonts w:ascii="Times New Roman" w:hAnsi="Times New Roman" w:cs="Times New Roman"/>
        </w:rPr>
      </w:pPr>
      <w:r>
        <w:rPr>
          <w:rFonts w:ascii="Times New Roman" w:hAnsi="Times New Roman" w:cs="Times New Roman"/>
        </w:rPr>
        <w:lastRenderedPageBreak/>
        <w:t>Present</w:t>
      </w:r>
      <w:r w:rsidR="0075749D">
        <w:rPr>
          <w:rFonts w:ascii="Times New Roman" w:hAnsi="Times New Roman" w:cs="Times New Roman"/>
        </w:rPr>
        <w:t xml:space="preserve"> es casi tres veces más ligero que AES y está pensado para aparatos con un consumo de energía muy bajo</w:t>
      </w:r>
      <w:r w:rsidR="000945B3">
        <w:rPr>
          <w:rFonts w:ascii="Times New Roman" w:hAnsi="Times New Roman" w:cs="Times New Roman"/>
        </w:rPr>
        <w:t xml:space="preserve"> que necesiten una gran eficiencia. Ha sido incluido en el nuevo standard internacional de métodos criptográficos ligeros</w:t>
      </w:r>
      <w:r>
        <w:rPr>
          <w:rFonts w:ascii="Times New Roman" w:hAnsi="Times New Roman" w:cs="Times New Roman"/>
        </w:rPr>
        <w:t>.</w:t>
      </w:r>
    </w:p>
    <w:p w14:paraId="12BC0C5E" w14:textId="014598E0" w:rsidR="000945B3" w:rsidRDefault="0021017C" w:rsidP="002A5931">
      <w:pPr>
        <w:spacing w:line="360" w:lineRule="auto"/>
        <w:jc w:val="both"/>
        <w:rPr>
          <w:rFonts w:ascii="Times New Roman" w:hAnsi="Times New Roman" w:cs="Times New Roman"/>
        </w:rPr>
      </w:pPr>
      <w:r>
        <w:rPr>
          <w:rFonts w:ascii="Times New Roman" w:hAnsi="Times New Roman" w:cs="Times New Roman"/>
        </w:rPr>
        <w:tab/>
        <w:t>Se trata de un algoritmo compuesto por una red SP (Sustitución-Permutación) de 31 rondas.</w:t>
      </w:r>
      <w:r w:rsidR="000A58F6">
        <w:rPr>
          <w:rFonts w:ascii="Times New Roman" w:hAnsi="Times New Roman" w:cs="Times New Roman"/>
        </w:rPr>
        <w:t xml:space="preserve"> El bloque es de longitud 64 bits, y admite dos tamaños distintos de clave; 80 y 128 bits.</w:t>
      </w:r>
    </w:p>
    <w:p w14:paraId="186C9DCA" w14:textId="77777777" w:rsidR="002A5931" w:rsidRDefault="002A5931" w:rsidP="002A5931">
      <w:pPr>
        <w:keepNext/>
      </w:pPr>
      <w:r>
        <w:rPr>
          <w:noProof/>
        </w:rPr>
        <w:drawing>
          <wp:inline distT="0" distB="0" distL="0" distR="0" wp14:anchorId="28694D5C" wp14:editId="65602396">
            <wp:extent cx="5400040" cy="2544445"/>
            <wp:effectExtent l="0" t="0" r="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400040" cy="2544445"/>
                    </a:xfrm>
                    <a:prstGeom prst="rect">
                      <a:avLst/>
                    </a:prstGeom>
                  </pic:spPr>
                </pic:pic>
              </a:graphicData>
            </a:graphic>
          </wp:inline>
        </w:drawing>
      </w:r>
    </w:p>
    <w:p w14:paraId="66066D57" w14:textId="3420C8B5" w:rsidR="002A5931" w:rsidRDefault="002A5931" w:rsidP="002A5931">
      <w:pPr>
        <w:pStyle w:val="Descripcin"/>
      </w:pPr>
      <w:r>
        <w:rPr>
          <w:rFonts w:ascii="Times New Roman" w:hAnsi="Times New Roman" w:cs="Times New Roman"/>
        </w:rPr>
        <w:fldChar w:fldCharType="begin"/>
      </w:r>
      <w:r>
        <w:rPr>
          <w:rFonts w:ascii="Times New Roman" w:hAnsi="Times New Roman" w:cs="Times New Roman"/>
        </w:rPr>
        <w:instrText xml:space="preserve"> SEQ Ilustración \* ARABIC </w:instrText>
      </w:r>
      <w:r>
        <w:rPr>
          <w:rFonts w:ascii="Times New Roman" w:hAnsi="Times New Roman" w:cs="Times New Roman"/>
        </w:rPr>
        <w:fldChar w:fldCharType="separate"/>
      </w:r>
      <w:r w:rsidR="007230CC">
        <w:rPr>
          <w:rFonts w:ascii="Times New Roman" w:hAnsi="Times New Roman" w:cs="Times New Roman"/>
          <w:noProof/>
        </w:rPr>
        <w:t>1</w:t>
      </w:r>
      <w:r>
        <w:rPr>
          <w:rFonts w:ascii="Times New Roman" w:hAnsi="Times New Roman" w:cs="Times New Roman"/>
        </w:rPr>
        <w:fldChar w:fldCharType="end"/>
      </w:r>
      <w:r>
        <w:t>. Esquema de alto nivel de Present</w:t>
      </w:r>
    </w:p>
    <w:p w14:paraId="1FB2A6C3" w14:textId="01AC5598" w:rsidR="002A5931" w:rsidRDefault="002A5931" w:rsidP="002A5931">
      <w:pPr>
        <w:pStyle w:val="Ttulo2"/>
        <w:rPr>
          <w:rFonts w:ascii="Times New Roman" w:hAnsi="Times New Roman" w:cs="Times New Roman"/>
        </w:rPr>
      </w:pPr>
    </w:p>
    <w:p w14:paraId="4B5C5F5E" w14:textId="105E473C" w:rsidR="00F01C18" w:rsidRPr="00F01C18" w:rsidRDefault="00F01C18" w:rsidP="00F01C18">
      <w:pPr>
        <w:pStyle w:val="Ttulo2"/>
        <w:rPr>
          <w:rFonts w:ascii="Times New Roman" w:hAnsi="Times New Roman" w:cs="Times New Roman"/>
        </w:rPr>
      </w:pPr>
      <w:r w:rsidRPr="00F01C18">
        <w:rPr>
          <w:rFonts w:ascii="Times New Roman" w:hAnsi="Times New Roman" w:cs="Times New Roman"/>
        </w:rPr>
        <w:t>SIMON</w:t>
      </w:r>
    </w:p>
    <w:p w14:paraId="56E5A7CD" w14:textId="7F3E1AA7" w:rsidR="002A5931" w:rsidRDefault="002A5931" w:rsidP="00757D2E">
      <w:pPr>
        <w:rPr>
          <w:rFonts w:ascii="Times New Roman" w:hAnsi="Times New Roman" w:cs="Times New Roman"/>
        </w:rPr>
      </w:pPr>
    </w:p>
    <w:p w14:paraId="0C9182D7" w14:textId="73B10285" w:rsidR="009B6707" w:rsidRDefault="009B6707" w:rsidP="0089619E">
      <w:pPr>
        <w:spacing w:line="360" w:lineRule="auto"/>
        <w:jc w:val="both"/>
        <w:rPr>
          <w:rFonts w:ascii="Times New Roman" w:hAnsi="Times New Roman" w:cs="Times New Roman"/>
        </w:rPr>
      </w:pPr>
      <w:r>
        <w:rPr>
          <w:rFonts w:ascii="Times New Roman" w:hAnsi="Times New Roman" w:cs="Times New Roman"/>
        </w:rPr>
        <w:tab/>
        <w:t>La familia de algoritmos de cifrado SIMON fue desarrollada y lanzada por la NSA en el año 2013. SIMON está optimizado para su uso en hardware, mientras que SPECK, del que hablaremos a continuación, está enfocado al software.</w:t>
      </w:r>
    </w:p>
    <w:p w14:paraId="68BAADFC" w14:textId="54049A6E" w:rsidR="009B6707" w:rsidRDefault="009B6707" w:rsidP="0089619E">
      <w:pPr>
        <w:spacing w:line="360" w:lineRule="auto"/>
        <w:jc w:val="both"/>
        <w:rPr>
          <w:rFonts w:ascii="Times New Roman" w:hAnsi="Times New Roman" w:cs="Times New Roman"/>
        </w:rPr>
      </w:pPr>
      <w:r>
        <w:rPr>
          <w:rFonts w:ascii="Times New Roman" w:hAnsi="Times New Roman" w:cs="Times New Roman"/>
        </w:rPr>
        <w:tab/>
        <w:t>Estos cifrados comenzaron su desarrollo en 2011 con una serie de necesidades para dispositivos IoT en mente, y la NSA presionó mucho para intentar incluirlos en el standard internacional.</w:t>
      </w:r>
    </w:p>
    <w:p w14:paraId="4FA56193" w14:textId="6B6A71C6" w:rsidR="009B6707" w:rsidRDefault="009B6707" w:rsidP="0089619E">
      <w:pPr>
        <w:spacing w:line="360" w:lineRule="auto"/>
        <w:jc w:val="both"/>
        <w:rPr>
          <w:rFonts w:ascii="Times New Roman" w:hAnsi="Times New Roman" w:cs="Times New Roman"/>
        </w:rPr>
      </w:pPr>
      <w:r>
        <w:rPr>
          <w:rFonts w:ascii="Times New Roman" w:hAnsi="Times New Roman" w:cs="Times New Roman"/>
        </w:rPr>
        <w:tab/>
        <w:t xml:space="preserve">Esto </w:t>
      </w:r>
      <w:r w:rsidR="002B7EC0">
        <w:rPr>
          <w:rFonts w:ascii="Times New Roman" w:hAnsi="Times New Roman" w:cs="Times New Roman"/>
        </w:rPr>
        <w:t>se ralentizó</w:t>
      </w:r>
      <w:r>
        <w:rPr>
          <w:rFonts w:ascii="Times New Roman" w:hAnsi="Times New Roman" w:cs="Times New Roman"/>
        </w:rPr>
        <w:t xml:space="preserve"> ya que países como Alemania, Japón o Israel se opusieron, </w:t>
      </w:r>
      <w:r w:rsidR="00C26991">
        <w:rPr>
          <w:rFonts w:ascii="Times New Roman" w:hAnsi="Times New Roman" w:cs="Times New Roman"/>
        </w:rPr>
        <w:t>alegando que la NSA estaba tratando de estandarizarlos a sabiendas de sus debilidades, cosa que la NSA sigue negando hoy en día. A pesar de esto, en 2018 fueron aceptados como standard para RFID.</w:t>
      </w:r>
    </w:p>
    <w:p w14:paraId="36A42FC1" w14:textId="39695960" w:rsidR="00C26991" w:rsidRPr="0089619E" w:rsidRDefault="00C26991" w:rsidP="0089619E">
      <w:pPr>
        <w:spacing w:line="360" w:lineRule="auto"/>
        <w:jc w:val="both"/>
        <w:rPr>
          <w:rFonts w:ascii="Times New Roman" w:hAnsi="Times New Roman" w:cs="Times New Roman"/>
        </w:rPr>
      </w:pPr>
      <w:r>
        <w:rPr>
          <w:rFonts w:ascii="Times New Roman" w:hAnsi="Times New Roman" w:cs="Times New Roman"/>
        </w:rPr>
        <w:tab/>
        <w:t>Este cifrado se basa en una red de Feistel con una palabra</w:t>
      </w:r>
      <w:r w:rsidR="0089619E">
        <w:rPr>
          <w:rFonts w:ascii="Times New Roman" w:hAnsi="Times New Roman" w:cs="Times New Roman"/>
        </w:rPr>
        <w:t xml:space="preserve"> de </w:t>
      </w:r>
      <w:r w:rsidR="0089619E" w:rsidRPr="0089619E">
        <w:rPr>
          <w:rFonts w:ascii="Times New Roman" w:hAnsi="Times New Roman" w:cs="Times New Roman"/>
          <w:i/>
          <w:iCs/>
        </w:rPr>
        <w:t>n</w:t>
      </w:r>
      <w:r w:rsidR="0089619E">
        <w:rPr>
          <w:rFonts w:ascii="Times New Roman" w:hAnsi="Times New Roman" w:cs="Times New Roman"/>
        </w:rPr>
        <w:t xml:space="preserve"> bits, por lo que su longitud de bloque es de </w:t>
      </w:r>
      <w:r w:rsidR="0089619E">
        <w:rPr>
          <w:rFonts w:ascii="Times New Roman" w:hAnsi="Times New Roman" w:cs="Times New Roman"/>
          <w:i/>
          <w:iCs/>
        </w:rPr>
        <w:t>2n</w:t>
      </w:r>
      <w:r w:rsidR="0089619E">
        <w:rPr>
          <w:rFonts w:ascii="Times New Roman" w:hAnsi="Times New Roman" w:cs="Times New Roman"/>
        </w:rPr>
        <w:t xml:space="preserve">. Su clave </w:t>
      </w:r>
      <w:r w:rsidR="0089619E" w:rsidRPr="0089619E">
        <w:rPr>
          <w:rFonts w:ascii="Times New Roman" w:hAnsi="Times New Roman" w:cs="Times New Roman"/>
          <w:i/>
          <w:iCs/>
        </w:rPr>
        <w:t>m</w:t>
      </w:r>
      <w:r w:rsidR="0089619E">
        <w:rPr>
          <w:rFonts w:ascii="Times New Roman" w:hAnsi="Times New Roman" w:cs="Times New Roman"/>
          <w:i/>
          <w:iCs/>
        </w:rPr>
        <w:t xml:space="preserve"> </w:t>
      </w:r>
      <w:r w:rsidR="0089619E">
        <w:rPr>
          <w:rFonts w:ascii="Times New Roman" w:hAnsi="Times New Roman" w:cs="Times New Roman"/>
        </w:rPr>
        <w:t xml:space="preserve">tiene longitud múltiplo de 2, 3 o 4 por </w:t>
      </w:r>
      <w:r w:rsidR="0089619E">
        <w:rPr>
          <w:rFonts w:ascii="Times New Roman" w:hAnsi="Times New Roman" w:cs="Times New Roman"/>
          <w:i/>
          <w:iCs/>
        </w:rPr>
        <w:t xml:space="preserve">n. </w:t>
      </w:r>
      <w:r w:rsidR="0089619E">
        <w:rPr>
          <w:rFonts w:ascii="Times New Roman" w:hAnsi="Times New Roman" w:cs="Times New Roman"/>
        </w:rPr>
        <w:t>A la hora de referirnos a un cifrado de SIMON también se suele hacer como Simon</w:t>
      </w:r>
      <w:r w:rsidR="0089619E">
        <w:rPr>
          <w:rFonts w:ascii="Times New Roman" w:hAnsi="Times New Roman" w:cs="Times New Roman"/>
          <w:i/>
          <w:iCs/>
        </w:rPr>
        <w:t>n/nm</w:t>
      </w:r>
      <w:r w:rsidR="0089619E">
        <w:rPr>
          <w:rFonts w:ascii="Times New Roman" w:hAnsi="Times New Roman" w:cs="Times New Roman"/>
        </w:rPr>
        <w:t>. Así, por ejemplo, un cifrado Simon64/128 tendría una palabra de 32 bits y una clave de 128 bits.</w:t>
      </w:r>
    </w:p>
    <w:p w14:paraId="0DB773B0" w14:textId="77777777" w:rsidR="00C26991" w:rsidRDefault="00C26991" w:rsidP="00C26991">
      <w:pPr>
        <w:keepNext/>
      </w:pPr>
      <w:r>
        <w:rPr>
          <w:noProof/>
        </w:rPr>
        <w:lastRenderedPageBreak/>
        <w:drawing>
          <wp:inline distT="0" distB="0" distL="0" distR="0" wp14:anchorId="07AD4A73" wp14:editId="663F86D7">
            <wp:extent cx="2392680" cy="2777860"/>
            <wp:effectExtent l="0" t="0" r="7620" b="381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404563" cy="2791656"/>
                    </a:xfrm>
                    <a:prstGeom prst="rect">
                      <a:avLst/>
                    </a:prstGeom>
                  </pic:spPr>
                </pic:pic>
              </a:graphicData>
            </a:graphic>
          </wp:inline>
        </w:drawing>
      </w:r>
    </w:p>
    <w:p w14:paraId="0ECF77AE" w14:textId="1CD87B05" w:rsidR="00C26991" w:rsidRDefault="00C26991" w:rsidP="00C26991">
      <w:pPr>
        <w:pStyle w:val="Descripcin"/>
      </w:pPr>
      <w:r>
        <w:rPr>
          <w:rFonts w:ascii="Times New Roman" w:hAnsi="Times New Roman" w:cs="Times New Roman"/>
        </w:rPr>
        <w:fldChar w:fldCharType="begin"/>
      </w:r>
      <w:r>
        <w:rPr>
          <w:rFonts w:ascii="Times New Roman" w:hAnsi="Times New Roman" w:cs="Times New Roman"/>
        </w:rPr>
        <w:instrText xml:space="preserve"> SEQ Ilustración \* ARABIC </w:instrText>
      </w:r>
      <w:r>
        <w:rPr>
          <w:rFonts w:ascii="Times New Roman" w:hAnsi="Times New Roman" w:cs="Times New Roman"/>
        </w:rPr>
        <w:fldChar w:fldCharType="separate"/>
      </w:r>
      <w:r w:rsidR="007230CC">
        <w:rPr>
          <w:rFonts w:ascii="Times New Roman" w:hAnsi="Times New Roman" w:cs="Times New Roman"/>
          <w:noProof/>
        </w:rPr>
        <w:t>2</w:t>
      </w:r>
      <w:r>
        <w:rPr>
          <w:rFonts w:ascii="Times New Roman" w:hAnsi="Times New Roman" w:cs="Times New Roman"/>
        </w:rPr>
        <w:fldChar w:fldCharType="end"/>
      </w:r>
      <w:r>
        <w:t>. Ronda de cifrado SIMON</w:t>
      </w:r>
    </w:p>
    <w:p w14:paraId="3D4A6EB8" w14:textId="6B86509F" w:rsidR="0089619E" w:rsidRDefault="0089619E" w:rsidP="0089619E"/>
    <w:p w14:paraId="1ACFE46B" w14:textId="5BB0CB43" w:rsidR="0089619E" w:rsidRDefault="0089619E" w:rsidP="0089619E">
      <w:pPr>
        <w:pStyle w:val="Ttulo2"/>
      </w:pPr>
      <w:r>
        <w:t>SPECK</w:t>
      </w:r>
    </w:p>
    <w:p w14:paraId="2872AA60" w14:textId="51FEE0F7" w:rsidR="007E7A7D" w:rsidRDefault="007E7A7D" w:rsidP="007E7A7D"/>
    <w:p w14:paraId="3A09577F" w14:textId="2BEFBCD0" w:rsidR="007E7A7D" w:rsidRDefault="007E7A7D" w:rsidP="007E7A7D">
      <w:pPr>
        <w:rPr>
          <w:rFonts w:ascii="Times New Roman" w:hAnsi="Times New Roman" w:cs="Times New Roman"/>
        </w:rPr>
      </w:pPr>
      <w:r>
        <w:tab/>
      </w:r>
      <w:r>
        <w:rPr>
          <w:rFonts w:ascii="Times New Roman" w:hAnsi="Times New Roman" w:cs="Times New Roman"/>
        </w:rPr>
        <w:t>Como hemos mencionado antes, el cifrado SPECK es la contraparte de SIMON, con un enfoque en el software.</w:t>
      </w:r>
    </w:p>
    <w:p w14:paraId="272B50F4" w14:textId="081D5611" w:rsidR="007230CC" w:rsidRDefault="007230CC" w:rsidP="007E7A7D">
      <w:pPr>
        <w:rPr>
          <w:rFonts w:ascii="Times New Roman" w:hAnsi="Times New Roman" w:cs="Times New Roman"/>
        </w:rPr>
      </w:pPr>
      <w:r>
        <w:rPr>
          <w:rFonts w:ascii="Times New Roman" w:hAnsi="Times New Roman" w:cs="Times New Roman"/>
        </w:rPr>
        <w:tab/>
        <w:t>En este caso, el algoritmo consta de un bloque formado siempre por dos palabras, que pueden variar su longitud en bits entre 16, 24, 32, 48 o 64.</w:t>
      </w:r>
      <w:r w:rsidR="006102FA">
        <w:rPr>
          <w:rFonts w:ascii="Times New Roman" w:hAnsi="Times New Roman" w:cs="Times New Roman"/>
        </w:rPr>
        <w:t xml:space="preserve"> Por otra parte, su clave puede ser de 2, 3 o 4 palabras. Cada ronda </w:t>
      </w:r>
      <w:r w:rsidR="002B7EC0">
        <w:rPr>
          <w:rFonts w:ascii="Times New Roman" w:hAnsi="Times New Roman" w:cs="Times New Roman"/>
        </w:rPr>
        <w:t>consiste en</w:t>
      </w:r>
      <w:r w:rsidR="006102FA">
        <w:rPr>
          <w:rFonts w:ascii="Times New Roman" w:hAnsi="Times New Roman" w:cs="Times New Roman"/>
        </w:rPr>
        <w:t xml:space="preserve"> dos rotaciones, sumándole la palabra derecha a la izquierda, realizando una operación XOR entre la clave y la palabra izquierda y otro XOR de la palabra izquierda con la palabra derecha.</w:t>
      </w:r>
    </w:p>
    <w:p w14:paraId="2099A840" w14:textId="17D0B626" w:rsidR="006102FA" w:rsidRDefault="006102FA" w:rsidP="007E7A7D">
      <w:pPr>
        <w:rPr>
          <w:rFonts w:ascii="Times New Roman" w:hAnsi="Times New Roman" w:cs="Times New Roman"/>
        </w:rPr>
      </w:pPr>
      <w:r>
        <w:rPr>
          <w:rFonts w:ascii="Times New Roman" w:hAnsi="Times New Roman" w:cs="Times New Roman"/>
        </w:rPr>
        <w:tab/>
        <w:t>El número de rondas depende de los parámetros seleccionados:</w:t>
      </w:r>
    </w:p>
    <w:p w14:paraId="37812F44" w14:textId="77777777" w:rsidR="006102FA" w:rsidRDefault="006102FA" w:rsidP="007E7A7D">
      <w:pPr>
        <w:rPr>
          <w:rFonts w:ascii="Times New Roman" w:hAnsi="Times New Roman" w:cs="Times New Roman"/>
        </w:rPr>
      </w:pPr>
      <w:r>
        <w:rPr>
          <w:rFonts w:ascii="Times New Roman" w:hAnsi="Times New Roman" w:cs="Times New Roman"/>
        </w:rPr>
        <w:tab/>
      </w:r>
    </w:p>
    <w:tbl>
      <w:tblPr>
        <w:tblStyle w:val="Tablaconcuadrcula"/>
        <w:tblW w:w="8131" w:type="dxa"/>
        <w:tblLook w:val="04A0" w:firstRow="1" w:lastRow="0" w:firstColumn="1" w:lastColumn="0" w:noHBand="0" w:noVBand="1"/>
      </w:tblPr>
      <w:tblGrid>
        <w:gridCol w:w="2710"/>
        <w:gridCol w:w="2710"/>
        <w:gridCol w:w="2711"/>
      </w:tblGrid>
      <w:tr w:rsidR="006102FA" w14:paraId="3D36C1D8" w14:textId="77777777" w:rsidTr="00B024D5">
        <w:trPr>
          <w:trHeight w:val="689"/>
        </w:trPr>
        <w:tc>
          <w:tcPr>
            <w:tcW w:w="2710" w:type="dxa"/>
            <w:shd w:val="clear" w:color="auto" w:fill="4472C4" w:themeFill="accent1"/>
          </w:tcPr>
          <w:p w14:paraId="348337B9" w14:textId="17E4CDE5" w:rsidR="006102FA" w:rsidRDefault="006102FA" w:rsidP="00B024D5">
            <w:pPr>
              <w:spacing w:line="276" w:lineRule="auto"/>
              <w:jc w:val="center"/>
              <w:rPr>
                <w:rFonts w:ascii="Times New Roman" w:hAnsi="Times New Roman" w:cs="Times New Roman"/>
              </w:rPr>
            </w:pPr>
            <w:r>
              <w:rPr>
                <w:rFonts w:ascii="Times New Roman" w:hAnsi="Times New Roman" w:cs="Times New Roman"/>
              </w:rPr>
              <w:t>Tamaño del bloque en bits</w:t>
            </w:r>
          </w:p>
        </w:tc>
        <w:tc>
          <w:tcPr>
            <w:tcW w:w="2710" w:type="dxa"/>
            <w:shd w:val="clear" w:color="auto" w:fill="4472C4" w:themeFill="accent1"/>
          </w:tcPr>
          <w:p w14:paraId="28FD7193" w14:textId="60CEB38D" w:rsidR="006102FA" w:rsidRDefault="006102FA" w:rsidP="00B024D5">
            <w:pPr>
              <w:spacing w:line="276" w:lineRule="auto"/>
              <w:jc w:val="center"/>
              <w:rPr>
                <w:rFonts w:ascii="Times New Roman" w:hAnsi="Times New Roman" w:cs="Times New Roman"/>
              </w:rPr>
            </w:pPr>
            <w:r>
              <w:rPr>
                <w:rFonts w:ascii="Times New Roman" w:hAnsi="Times New Roman" w:cs="Times New Roman"/>
              </w:rPr>
              <w:t>Tamaño de la clave en bits</w:t>
            </w:r>
          </w:p>
        </w:tc>
        <w:tc>
          <w:tcPr>
            <w:tcW w:w="2711" w:type="dxa"/>
            <w:shd w:val="clear" w:color="auto" w:fill="4472C4" w:themeFill="accent1"/>
          </w:tcPr>
          <w:p w14:paraId="1DFAE52D" w14:textId="5D3F2499" w:rsidR="006102FA" w:rsidRDefault="006102FA" w:rsidP="00B024D5">
            <w:pPr>
              <w:spacing w:line="276" w:lineRule="auto"/>
              <w:jc w:val="center"/>
              <w:rPr>
                <w:rFonts w:ascii="Times New Roman" w:hAnsi="Times New Roman" w:cs="Times New Roman"/>
              </w:rPr>
            </w:pPr>
            <w:r>
              <w:rPr>
                <w:rFonts w:ascii="Times New Roman" w:hAnsi="Times New Roman" w:cs="Times New Roman"/>
              </w:rPr>
              <w:t>Rondas</w:t>
            </w:r>
          </w:p>
        </w:tc>
      </w:tr>
      <w:tr w:rsidR="006102FA" w14:paraId="59714C98" w14:textId="77777777" w:rsidTr="00B024D5">
        <w:trPr>
          <w:trHeight w:val="689"/>
        </w:trPr>
        <w:tc>
          <w:tcPr>
            <w:tcW w:w="2710" w:type="dxa"/>
            <w:vAlign w:val="center"/>
          </w:tcPr>
          <w:p w14:paraId="78B754C8" w14:textId="2D5F8946" w:rsidR="006102FA" w:rsidRDefault="00596A1F" w:rsidP="00B024D5">
            <w:pPr>
              <w:spacing w:line="276" w:lineRule="auto"/>
              <w:jc w:val="center"/>
              <w:rPr>
                <w:rFonts w:ascii="Times New Roman" w:hAnsi="Times New Roman" w:cs="Times New Roman"/>
              </w:rPr>
            </w:pPr>
            <w:r>
              <w:rPr>
                <w:rFonts w:ascii="Times New Roman" w:hAnsi="Times New Roman" w:cs="Times New Roman"/>
              </w:rPr>
              <w:t xml:space="preserve">2 </w:t>
            </w:r>
            <w:r>
              <w:rPr>
                <w:rFonts w:ascii="Arial" w:hAnsi="Arial" w:cs="Arial"/>
                <w:color w:val="202122"/>
                <w:sz w:val="21"/>
                <w:szCs w:val="21"/>
                <w:shd w:val="clear" w:color="auto" w:fill="F8F9FA"/>
              </w:rPr>
              <w:t>×</w:t>
            </w:r>
            <w:r>
              <w:rPr>
                <w:rFonts w:ascii="Times New Roman" w:hAnsi="Times New Roman" w:cs="Times New Roman"/>
              </w:rPr>
              <w:t xml:space="preserve"> 16 = 32</w:t>
            </w:r>
          </w:p>
        </w:tc>
        <w:tc>
          <w:tcPr>
            <w:tcW w:w="2710" w:type="dxa"/>
            <w:vAlign w:val="center"/>
          </w:tcPr>
          <w:p w14:paraId="2C3C6A47" w14:textId="2B3C3214" w:rsidR="006102FA" w:rsidRDefault="00596A1F" w:rsidP="00B024D5">
            <w:pPr>
              <w:spacing w:line="276" w:lineRule="auto"/>
              <w:jc w:val="center"/>
              <w:rPr>
                <w:rFonts w:ascii="Times New Roman" w:hAnsi="Times New Roman" w:cs="Times New Roman"/>
              </w:rPr>
            </w:pPr>
            <w:r>
              <w:rPr>
                <w:rFonts w:ascii="Times New Roman" w:hAnsi="Times New Roman" w:cs="Times New Roman"/>
              </w:rPr>
              <w:t xml:space="preserve">4 </w:t>
            </w:r>
            <w:r>
              <w:rPr>
                <w:rFonts w:ascii="Arial" w:hAnsi="Arial" w:cs="Arial"/>
                <w:color w:val="202122"/>
                <w:sz w:val="21"/>
                <w:szCs w:val="21"/>
                <w:shd w:val="clear" w:color="auto" w:fill="F8F9FA"/>
              </w:rPr>
              <w:t>×</w:t>
            </w:r>
            <w:r>
              <w:rPr>
                <w:rFonts w:ascii="Times New Roman" w:hAnsi="Times New Roman" w:cs="Times New Roman"/>
              </w:rPr>
              <w:t xml:space="preserve"> 16 = 64</w:t>
            </w:r>
          </w:p>
        </w:tc>
        <w:tc>
          <w:tcPr>
            <w:tcW w:w="2711" w:type="dxa"/>
            <w:vAlign w:val="center"/>
          </w:tcPr>
          <w:p w14:paraId="24C5F5BE" w14:textId="2E0BE38E" w:rsidR="006102FA" w:rsidRDefault="00596A1F" w:rsidP="00B024D5">
            <w:pPr>
              <w:spacing w:line="276" w:lineRule="auto"/>
              <w:jc w:val="center"/>
              <w:rPr>
                <w:rFonts w:ascii="Times New Roman" w:hAnsi="Times New Roman" w:cs="Times New Roman"/>
              </w:rPr>
            </w:pPr>
            <w:r>
              <w:rPr>
                <w:rFonts w:ascii="Times New Roman" w:hAnsi="Times New Roman" w:cs="Times New Roman"/>
              </w:rPr>
              <w:t>22</w:t>
            </w:r>
          </w:p>
        </w:tc>
      </w:tr>
      <w:tr w:rsidR="00596A1F" w14:paraId="5DC61654" w14:textId="77777777" w:rsidTr="00B024D5">
        <w:trPr>
          <w:trHeight w:val="343"/>
        </w:trPr>
        <w:tc>
          <w:tcPr>
            <w:tcW w:w="2710" w:type="dxa"/>
            <w:vMerge w:val="restart"/>
            <w:vAlign w:val="center"/>
          </w:tcPr>
          <w:p w14:paraId="6A944380" w14:textId="329AB94E"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2 </w:t>
            </w:r>
            <w:r>
              <w:rPr>
                <w:rFonts w:ascii="Arial" w:hAnsi="Arial" w:cs="Arial"/>
                <w:color w:val="202122"/>
                <w:sz w:val="21"/>
                <w:szCs w:val="21"/>
                <w:shd w:val="clear" w:color="auto" w:fill="F8F9FA"/>
              </w:rPr>
              <w:t>×</w:t>
            </w:r>
            <w:r>
              <w:rPr>
                <w:rFonts w:ascii="Times New Roman" w:hAnsi="Times New Roman" w:cs="Times New Roman"/>
              </w:rPr>
              <w:t xml:space="preserve"> 24 = 48</w:t>
            </w:r>
          </w:p>
        </w:tc>
        <w:tc>
          <w:tcPr>
            <w:tcW w:w="2710" w:type="dxa"/>
            <w:vAlign w:val="center"/>
          </w:tcPr>
          <w:p w14:paraId="54EE6F00" w14:textId="28849FEE"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3 </w:t>
            </w:r>
            <w:r>
              <w:rPr>
                <w:rFonts w:ascii="Arial" w:hAnsi="Arial" w:cs="Arial"/>
                <w:color w:val="202122"/>
                <w:sz w:val="21"/>
                <w:szCs w:val="21"/>
                <w:shd w:val="clear" w:color="auto" w:fill="F8F9FA"/>
              </w:rPr>
              <w:t>×</w:t>
            </w:r>
            <w:r>
              <w:rPr>
                <w:rFonts w:ascii="Times New Roman" w:hAnsi="Times New Roman" w:cs="Times New Roman"/>
              </w:rPr>
              <w:t xml:space="preserve"> 24 = 72</w:t>
            </w:r>
          </w:p>
        </w:tc>
        <w:tc>
          <w:tcPr>
            <w:tcW w:w="2711" w:type="dxa"/>
            <w:vAlign w:val="center"/>
          </w:tcPr>
          <w:p w14:paraId="5A25233F" w14:textId="10DB724D" w:rsidR="00596A1F" w:rsidRDefault="00596A1F" w:rsidP="00B024D5">
            <w:pPr>
              <w:spacing w:line="276" w:lineRule="auto"/>
              <w:jc w:val="center"/>
              <w:rPr>
                <w:rFonts w:ascii="Times New Roman" w:hAnsi="Times New Roman" w:cs="Times New Roman"/>
              </w:rPr>
            </w:pPr>
            <w:r>
              <w:rPr>
                <w:rFonts w:ascii="Times New Roman" w:hAnsi="Times New Roman" w:cs="Times New Roman"/>
              </w:rPr>
              <w:t>22</w:t>
            </w:r>
          </w:p>
        </w:tc>
      </w:tr>
      <w:tr w:rsidR="00596A1F" w14:paraId="66D3A61B" w14:textId="77777777" w:rsidTr="00B024D5">
        <w:trPr>
          <w:trHeight w:val="343"/>
        </w:trPr>
        <w:tc>
          <w:tcPr>
            <w:tcW w:w="2710" w:type="dxa"/>
            <w:vMerge/>
            <w:vAlign w:val="center"/>
          </w:tcPr>
          <w:p w14:paraId="3BC53957" w14:textId="77777777" w:rsidR="00596A1F" w:rsidRDefault="00596A1F" w:rsidP="00B024D5">
            <w:pPr>
              <w:spacing w:line="276" w:lineRule="auto"/>
              <w:jc w:val="center"/>
              <w:rPr>
                <w:rFonts w:ascii="Times New Roman" w:hAnsi="Times New Roman" w:cs="Times New Roman"/>
              </w:rPr>
            </w:pPr>
          </w:p>
        </w:tc>
        <w:tc>
          <w:tcPr>
            <w:tcW w:w="2710" w:type="dxa"/>
            <w:vAlign w:val="center"/>
          </w:tcPr>
          <w:p w14:paraId="18358830" w14:textId="26255688"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4 </w:t>
            </w:r>
            <w:r>
              <w:rPr>
                <w:rFonts w:ascii="Arial" w:hAnsi="Arial" w:cs="Arial"/>
                <w:color w:val="202122"/>
                <w:sz w:val="21"/>
                <w:szCs w:val="21"/>
                <w:shd w:val="clear" w:color="auto" w:fill="F8F9FA"/>
              </w:rPr>
              <w:t>×</w:t>
            </w:r>
            <w:r>
              <w:rPr>
                <w:rFonts w:ascii="Times New Roman" w:hAnsi="Times New Roman" w:cs="Times New Roman"/>
              </w:rPr>
              <w:t xml:space="preserve"> 24 = 96</w:t>
            </w:r>
          </w:p>
        </w:tc>
        <w:tc>
          <w:tcPr>
            <w:tcW w:w="2711" w:type="dxa"/>
            <w:vAlign w:val="center"/>
          </w:tcPr>
          <w:p w14:paraId="58B65B26" w14:textId="5A902B84" w:rsidR="00596A1F" w:rsidRDefault="00596A1F" w:rsidP="00B024D5">
            <w:pPr>
              <w:spacing w:line="276" w:lineRule="auto"/>
              <w:jc w:val="center"/>
              <w:rPr>
                <w:rFonts w:ascii="Times New Roman" w:hAnsi="Times New Roman" w:cs="Times New Roman"/>
              </w:rPr>
            </w:pPr>
            <w:r>
              <w:rPr>
                <w:rFonts w:ascii="Times New Roman" w:hAnsi="Times New Roman" w:cs="Times New Roman"/>
              </w:rPr>
              <w:t>23</w:t>
            </w:r>
          </w:p>
        </w:tc>
      </w:tr>
      <w:tr w:rsidR="00596A1F" w14:paraId="7CB4E805" w14:textId="77777777" w:rsidTr="00B024D5">
        <w:trPr>
          <w:trHeight w:val="343"/>
        </w:trPr>
        <w:tc>
          <w:tcPr>
            <w:tcW w:w="2710" w:type="dxa"/>
            <w:vMerge w:val="restart"/>
            <w:vAlign w:val="center"/>
          </w:tcPr>
          <w:p w14:paraId="13538AAE" w14:textId="34C3C88B"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2 </w:t>
            </w:r>
            <w:r>
              <w:rPr>
                <w:rFonts w:ascii="Arial" w:hAnsi="Arial" w:cs="Arial"/>
                <w:color w:val="202122"/>
                <w:sz w:val="21"/>
                <w:szCs w:val="21"/>
                <w:shd w:val="clear" w:color="auto" w:fill="F8F9FA"/>
              </w:rPr>
              <w:t>×</w:t>
            </w:r>
            <w:r>
              <w:rPr>
                <w:rFonts w:ascii="Times New Roman" w:hAnsi="Times New Roman" w:cs="Times New Roman"/>
              </w:rPr>
              <w:t xml:space="preserve"> 32 = 64</w:t>
            </w:r>
          </w:p>
        </w:tc>
        <w:tc>
          <w:tcPr>
            <w:tcW w:w="2710" w:type="dxa"/>
            <w:vAlign w:val="center"/>
          </w:tcPr>
          <w:p w14:paraId="06FBF9D9" w14:textId="037D0007"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3 </w:t>
            </w:r>
            <w:r>
              <w:rPr>
                <w:rFonts w:ascii="Arial" w:hAnsi="Arial" w:cs="Arial"/>
                <w:color w:val="202122"/>
                <w:sz w:val="21"/>
                <w:szCs w:val="21"/>
                <w:shd w:val="clear" w:color="auto" w:fill="F8F9FA"/>
              </w:rPr>
              <w:t>×</w:t>
            </w:r>
            <w:r>
              <w:rPr>
                <w:rFonts w:ascii="Times New Roman" w:hAnsi="Times New Roman" w:cs="Times New Roman"/>
              </w:rPr>
              <w:t xml:space="preserve"> 32 = 96</w:t>
            </w:r>
          </w:p>
        </w:tc>
        <w:tc>
          <w:tcPr>
            <w:tcW w:w="2711" w:type="dxa"/>
            <w:vAlign w:val="center"/>
          </w:tcPr>
          <w:p w14:paraId="0BACBBFF" w14:textId="0BB32987" w:rsidR="00596A1F" w:rsidRDefault="00596A1F" w:rsidP="00B024D5">
            <w:pPr>
              <w:spacing w:line="276" w:lineRule="auto"/>
              <w:jc w:val="center"/>
              <w:rPr>
                <w:rFonts w:ascii="Times New Roman" w:hAnsi="Times New Roman" w:cs="Times New Roman"/>
              </w:rPr>
            </w:pPr>
            <w:r>
              <w:rPr>
                <w:rFonts w:ascii="Times New Roman" w:hAnsi="Times New Roman" w:cs="Times New Roman"/>
              </w:rPr>
              <w:t>26</w:t>
            </w:r>
          </w:p>
        </w:tc>
      </w:tr>
      <w:tr w:rsidR="00596A1F" w14:paraId="68B9BA50" w14:textId="77777777" w:rsidTr="00B024D5">
        <w:trPr>
          <w:trHeight w:val="343"/>
        </w:trPr>
        <w:tc>
          <w:tcPr>
            <w:tcW w:w="2710" w:type="dxa"/>
            <w:vMerge/>
            <w:vAlign w:val="center"/>
          </w:tcPr>
          <w:p w14:paraId="6BB430BF" w14:textId="77777777" w:rsidR="00596A1F" w:rsidRDefault="00596A1F" w:rsidP="00B024D5">
            <w:pPr>
              <w:spacing w:line="276" w:lineRule="auto"/>
              <w:jc w:val="center"/>
              <w:rPr>
                <w:rFonts w:ascii="Times New Roman" w:hAnsi="Times New Roman" w:cs="Times New Roman"/>
              </w:rPr>
            </w:pPr>
          </w:p>
        </w:tc>
        <w:tc>
          <w:tcPr>
            <w:tcW w:w="2710" w:type="dxa"/>
            <w:vAlign w:val="center"/>
          </w:tcPr>
          <w:p w14:paraId="7ABF11AF" w14:textId="69C44241"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4 </w:t>
            </w:r>
            <w:r>
              <w:rPr>
                <w:rFonts w:ascii="Arial" w:hAnsi="Arial" w:cs="Arial"/>
                <w:color w:val="202122"/>
                <w:sz w:val="21"/>
                <w:szCs w:val="21"/>
                <w:shd w:val="clear" w:color="auto" w:fill="F8F9FA"/>
              </w:rPr>
              <w:t>×</w:t>
            </w:r>
            <w:r>
              <w:rPr>
                <w:rFonts w:ascii="Times New Roman" w:hAnsi="Times New Roman" w:cs="Times New Roman"/>
              </w:rPr>
              <w:t xml:space="preserve"> 32 = 128</w:t>
            </w:r>
          </w:p>
        </w:tc>
        <w:tc>
          <w:tcPr>
            <w:tcW w:w="2711" w:type="dxa"/>
            <w:vAlign w:val="center"/>
          </w:tcPr>
          <w:p w14:paraId="0F1661FC" w14:textId="67CE0ACB" w:rsidR="00596A1F" w:rsidRDefault="00596A1F" w:rsidP="00B024D5">
            <w:pPr>
              <w:spacing w:line="276" w:lineRule="auto"/>
              <w:jc w:val="center"/>
              <w:rPr>
                <w:rFonts w:ascii="Times New Roman" w:hAnsi="Times New Roman" w:cs="Times New Roman"/>
              </w:rPr>
            </w:pPr>
            <w:r>
              <w:rPr>
                <w:rFonts w:ascii="Times New Roman" w:hAnsi="Times New Roman" w:cs="Times New Roman"/>
              </w:rPr>
              <w:t>27</w:t>
            </w:r>
          </w:p>
        </w:tc>
      </w:tr>
      <w:tr w:rsidR="00596A1F" w14:paraId="32C20EB2" w14:textId="77777777" w:rsidTr="00B024D5">
        <w:trPr>
          <w:trHeight w:val="343"/>
        </w:trPr>
        <w:tc>
          <w:tcPr>
            <w:tcW w:w="2710" w:type="dxa"/>
            <w:vMerge w:val="restart"/>
            <w:vAlign w:val="center"/>
          </w:tcPr>
          <w:p w14:paraId="43360579" w14:textId="5454A19E"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2 </w:t>
            </w:r>
            <w:r>
              <w:rPr>
                <w:rFonts w:ascii="Arial" w:hAnsi="Arial" w:cs="Arial"/>
                <w:color w:val="202122"/>
                <w:sz w:val="21"/>
                <w:szCs w:val="21"/>
                <w:shd w:val="clear" w:color="auto" w:fill="F8F9FA"/>
              </w:rPr>
              <w:t>×</w:t>
            </w:r>
            <w:r>
              <w:rPr>
                <w:rFonts w:ascii="Times New Roman" w:hAnsi="Times New Roman" w:cs="Times New Roman"/>
              </w:rPr>
              <w:t xml:space="preserve"> 48 = 96</w:t>
            </w:r>
          </w:p>
        </w:tc>
        <w:tc>
          <w:tcPr>
            <w:tcW w:w="2710" w:type="dxa"/>
            <w:vAlign w:val="center"/>
          </w:tcPr>
          <w:p w14:paraId="0A7CBDF7" w14:textId="55E36B08"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2 </w:t>
            </w:r>
            <w:r>
              <w:rPr>
                <w:rFonts w:ascii="Arial" w:hAnsi="Arial" w:cs="Arial"/>
                <w:color w:val="202122"/>
                <w:sz w:val="21"/>
                <w:szCs w:val="21"/>
                <w:shd w:val="clear" w:color="auto" w:fill="F8F9FA"/>
              </w:rPr>
              <w:t>×</w:t>
            </w:r>
            <w:r>
              <w:rPr>
                <w:rFonts w:ascii="Times New Roman" w:hAnsi="Times New Roman" w:cs="Times New Roman"/>
              </w:rPr>
              <w:t xml:space="preserve"> 48 = 96</w:t>
            </w:r>
          </w:p>
        </w:tc>
        <w:tc>
          <w:tcPr>
            <w:tcW w:w="2711" w:type="dxa"/>
            <w:vAlign w:val="center"/>
          </w:tcPr>
          <w:p w14:paraId="6E905963" w14:textId="7D889166" w:rsidR="00596A1F" w:rsidRDefault="00596A1F" w:rsidP="00B024D5">
            <w:pPr>
              <w:spacing w:line="276" w:lineRule="auto"/>
              <w:jc w:val="center"/>
              <w:rPr>
                <w:rFonts w:ascii="Times New Roman" w:hAnsi="Times New Roman" w:cs="Times New Roman"/>
              </w:rPr>
            </w:pPr>
            <w:r>
              <w:rPr>
                <w:rFonts w:ascii="Times New Roman" w:hAnsi="Times New Roman" w:cs="Times New Roman"/>
              </w:rPr>
              <w:t>28</w:t>
            </w:r>
          </w:p>
        </w:tc>
      </w:tr>
      <w:tr w:rsidR="00596A1F" w14:paraId="48C08BDA" w14:textId="77777777" w:rsidTr="00B024D5">
        <w:trPr>
          <w:trHeight w:val="343"/>
        </w:trPr>
        <w:tc>
          <w:tcPr>
            <w:tcW w:w="2710" w:type="dxa"/>
            <w:vMerge/>
            <w:vAlign w:val="center"/>
          </w:tcPr>
          <w:p w14:paraId="33F14259" w14:textId="77777777" w:rsidR="00596A1F" w:rsidRDefault="00596A1F" w:rsidP="00B024D5">
            <w:pPr>
              <w:spacing w:line="276" w:lineRule="auto"/>
              <w:jc w:val="center"/>
              <w:rPr>
                <w:rFonts w:ascii="Times New Roman" w:hAnsi="Times New Roman" w:cs="Times New Roman"/>
              </w:rPr>
            </w:pPr>
          </w:p>
        </w:tc>
        <w:tc>
          <w:tcPr>
            <w:tcW w:w="2710" w:type="dxa"/>
            <w:vAlign w:val="center"/>
          </w:tcPr>
          <w:p w14:paraId="498B2048" w14:textId="1C67A069"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3 </w:t>
            </w:r>
            <w:r>
              <w:rPr>
                <w:rFonts w:ascii="Arial" w:hAnsi="Arial" w:cs="Arial"/>
                <w:color w:val="202122"/>
                <w:sz w:val="21"/>
                <w:szCs w:val="21"/>
                <w:shd w:val="clear" w:color="auto" w:fill="F8F9FA"/>
              </w:rPr>
              <w:t>×</w:t>
            </w:r>
            <w:r>
              <w:rPr>
                <w:rFonts w:ascii="Times New Roman" w:hAnsi="Times New Roman" w:cs="Times New Roman"/>
              </w:rPr>
              <w:t xml:space="preserve"> 48 = 144</w:t>
            </w:r>
          </w:p>
        </w:tc>
        <w:tc>
          <w:tcPr>
            <w:tcW w:w="2711" w:type="dxa"/>
            <w:vAlign w:val="center"/>
          </w:tcPr>
          <w:p w14:paraId="79623CB9" w14:textId="374C6CD0" w:rsidR="00596A1F" w:rsidRDefault="00596A1F" w:rsidP="00B024D5">
            <w:pPr>
              <w:spacing w:line="276" w:lineRule="auto"/>
              <w:jc w:val="center"/>
              <w:rPr>
                <w:rFonts w:ascii="Times New Roman" w:hAnsi="Times New Roman" w:cs="Times New Roman"/>
              </w:rPr>
            </w:pPr>
            <w:r>
              <w:rPr>
                <w:rFonts w:ascii="Times New Roman" w:hAnsi="Times New Roman" w:cs="Times New Roman"/>
              </w:rPr>
              <w:t>29</w:t>
            </w:r>
          </w:p>
        </w:tc>
      </w:tr>
      <w:tr w:rsidR="00596A1F" w14:paraId="5FA479C9" w14:textId="77777777" w:rsidTr="00B024D5">
        <w:trPr>
          <w:trHeight w:val="220"/>
        </w:trPr>
        <w:tc>
          <w:tcPr>
            <w:tcW w:w="2710" w:type="dxa"/>
            <w:vMerge w:val="restart"/>
            <w:vAlign w:val="center"/>
          </w:tcPr>
          <w:p w14:paraId="59BA9383" w14:textId="6650176D"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2 </w:t>
            </w:r>
            <w:r>
              <w:rPr>
                <w:rFonts w:ascii="Arial" w:hAnsi="Arial" w:cs="Arial"/>
                <w:color w:val="202122"/>
                <w:sz w:val="21"/>
                <w:szCs w:val="21"/>
                <w:shd w:val="clear" w:color="auto" w:fill="F8F9FA"/>
              </w:rPr>
              <w:t>×</w:t>
            </w:r>
            <w:r>
              <w:rPr>
                <w:rFonts w:ascii="Times New Roman" w:hAnsi="Times New Roman" w:cs="Times New Roman"/>
              </w:rPr>
              <w:t xml:space="preserve"> 64 = 128</w:t>
            </w:r>
          </w:p>
        </w:tc>
        <w:tc>
          <w:tcPr>
            <w:tcW w:w="2710" w:type="dxa"/>
            <w:vAlign w:val="center"/>
          </w:tcPr>
          <w:p w14:paraId="65B9E20D" w14:textId="78139C4B"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2 </w:t>
            </w:r>
            <w:r>
              <w:rPr>
                <w:rFonts w:ascii="Arial" w:hAnsi="Arial" w:cs="Arial"/>
                <w:color w:val="202122"/>
                <w:sz w:val="21"/>
                <w:szCs w:val="21"/>
                <w:shd w:val="clear" w:color="auto" w:fill="F8F9FA"/>
              </w:rPr>
              <w:t>×</w:t>
            </w:r>
            <w:r>
              <w:rPr>
                <w:rFonts w:ascii="Times New Roman" w:hAnsi="Times New Roman" w:cs="Times New Roman"/>
              </w:rPr>
              <w:t xml:space="preserve"> 64 = 128</w:t>
            </w:r>
          </w:p>
        </w:tc>
        <w:tc>
          <w:tcPr>
            <w:tcW w:w="2711" w:type="dxa"/>
            <w:vAlign w:val="center"/>
          </w:tcPr>
          <w:p w14:paraId="27220848" w14:textId="6DA61D50" w:rsidR="00596A1F" w:rsidRDefault="00596A1F" w:rsidP="00B024D5">
            <w:pPr>
              <w:spacing w:line="276" w:lineRule="auto"/>
              <w:jc w:val="center"/>
              <w:rPr>
                <w:rFonts w:ascii="Times New Roman" w:hAnsi="Times New Roman" w:cs="Times New Roman"/>
              </w:rPr>
            </w:pPr>
            <w:r>
              <w:rPr>
                <w:rFonts w:ascii="Times New Roman" w:hAnsi="Times New Roman" w:cs="Times New Roman"/>
              </w:rPr>
              <w:t>32</w:t>
            </w:r>
          </w:p>
        </w:tc>
      </w:tr>
      <w:tr w:rsidR="00596A1F" w14:paraId="059FC484" w14:textId="77777777" w:rsidTr="00B024D5">
        <w:trPr>
          <w:trHeight w:val="220"/>
        </w:trPr>
        <w:tc>
          <w:tcPr>
            <w:tcW w:w="2710" w:type="dxa"/>
            <w:vMerge/>
          </w:tcPr>
          <w:p w14:paraId="0FFAFD05" w14:textId="77777777" w:rsidR="00596A1F" w:rsidRDefault="00596A1F" w:rsidP="00B024D5">
            <w:pPr>
              <w:spacing w:line="276" w:lineRule="auto"/>
              <w:jc w:val="center"/>
              <w:rPr>
                <w:rFonts w:ascii="Times New Roman" w:hAnsi="Times New Roman" w:cs="Times New Roman"/>
              </w:rPr>
            </w:pPr>
          </w:p>
        </w:tc>
        <w:tc>
          <w:tcPr>
            <w:tcW w:w="2710" w:type="dxa"/>
            <w:vAlign w:val="center"/>
          </w:tcPr>
          <w:p w14:paraId="2AC95B18" w14:textId="1797CB94"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3 </w:t>
            </w:r>
            <w:r>
              <w:rPr>
                <w:rFonts w:ascii="Arial" w:hAnsi="Arial" w:cs="Arial"/>
                <w:color w:val="202122"/>
                <w:sz w:val="21"/>
                <w:szCs w:val="21"/>
                <w:shd w:val="clear" w:color="auto" w:fill="F8F9FA"/>
              </w:rPr>
              <w:t>×</w:t>
            </w:r>
            <w:r>
              <w:rPr>
                <w:rFonts w:ascii="Times New Roman" w:hAnsi="Times New Roman" w:cs="Times New Roman"/>
              </w:rPr>
              <w:t xml:space="preserve"> 64 = 192</w:t>
            </w:r>
          </w:p>
        </w:tc>
        <w:tc>
          <w:tcPr>
            <w:tcW w:w="2711" w:type="dxa"/>
            <w:vAlign w:val="center"/>
          </w:tcPr>
          <w:p w14:paraId="09B87CFE" w14:textId="02C8DBE8" w:rsidR="00596A1F" w:rsidRDefault="00596A1F" w:rsidP="00B024D5">
            <w:pPr>
              <w:spacing w:line="276" w:lineRule="auto"/>
              <w:jc w:val="center"/>
              <w:rPr>
                <w:rFonts w:ascii="Times New Roman" w:hAnsi="Times New Roman" w:cs="Times New Roman"/>
              </w:rPr>
            </w:pPr>
            <w:r>
              <w:rPr>
                <w:rFonts w:ascii="Times New Roman" w:hAnsi="Times New Roman" w:cs="Times New Roman"/>
              </w:rPr>
              <w:t>33</w:t>
            </w:r>
          </w:p>
        </w:tc>
      </w:tr>
      <w:tr w:rsidR="00596A1F" w14:paraId="7A24F918" w14:textId="77777777" w:rsidTr="00B024D5">
        <w:trPr>
          <w:trHeight w:val="220"/>
        </w:trPr>
        <w:tc>
          <w:tcPr>
            <w:tcW w:w="2710" w:type="dxa"/>
            <w:vMerge/>
          </w:tcPr>
          <w:p w14:paraId="5D429DD2" w14:textId="77777777" w:rsidR="00596A1F" w:rsidRDefault="00596A1F" w:rsidP="00B024D5">
            <w:pPr>
              <w:spacing w:line="276" w:lineRule="auto"/>
              <w:jc w:val="center"/>
              <w:rPr>
                <w:rFonts w:ascii="Times New Roman" w:hAnsi="Times New Roman" w:cs="Times New Roman"/>
              </w:rPr>
            </w:pPr>
          </w:p>
        </w:tc>
        <w:tc>
          <w:tcPr>
            <w:tcW w:w="2710" w:type="dxa"/>
            <w:vAlign w:val="center"/>
          </w:tcPr>
          <w:p w14:paraId="5FAD5F06" w14:textId="48D086FF" w:rsidR="00596A1F" w:rsidRDefault="00596A1F" w:rsidP="00B024D5">
            <w:pPr>
              <w:spacing w:line="276" w:lineRule="auto"/>
              <w:jc w:val="center"/>
              <w:rPr>
                <w:rFonts w:ascii="Times New Roman" w:hAnsi="Times New Roman" w:cs="Times New Roman"/>
              </w:rPr>
            </w:pPr>
            <w:r>
              <w:rPr>
                <w:rFonts w:ascii="Times New Roman" w:hAnsi="Times New Roman" w:cs="Times New Roman"/>
              </w:rPr>
              <w:t xml:space="preserve">4 </w:t>
            </w:r>
            <w:r>
              <w:rPr>
                <w:rFonts w:ascii="Arial" w:hAnsi="Arial" w:cs="Arial"/>
                <w:color w:val="202122"/>
                <w:sz w:val="21"/>
                <w:szCs w:val="21"/>
                <w:shd w:val="clear" w:color="auto" w:fill="F8F9FA"/>
              </w:rPr>
              <w:t>×</w:t>
            </w:r>
            <w:r>
              <w:rPr>
                <w:rFonts w:ascii="Times New Roman" w:hAnsi="Times New Roman" w:cs="Times New Roman"/>
              </w:rPr>
              <w:t xml:space="preserve"> 64= 256</w:t>
            </w:r>
          </w:p>
        </w:tc>
        <w:tc>
          <w:tcPr>
            <w:tcW w:w="2711" w:type="dxa"/>
            <w:vAlign w:val="center"/>
          </w:tcPr>
          <w:p w14:paraId="19234BF0" w14:textId="66F920B1" w:rsidR="00596A1F" w:rsidRDefault="00596A1F" w:rsidP="00B024D5">
            <w:pPr>
              <w:spacing w:line="276" w:lineRule="auto"/>
              <w:jc w:val="center"/>
              <w:rPr>
                <w:rFonts w:ascii="Times New Roman" w:hAnsi="Times New Roman" w:cs="Times New Roman"/>
              </w:rPr>
            </w:pPr>
            <w:r>
              <w:rPr>
                <w:rFonts w:ascii="Times New Roman" w:hAnsi="Times New Roman" w:cs="Times New Roman"/>
              </w:rPr>
              <w:t>34</w:t>
            </w:r>
          </w:p>
        </w:tc>
      </w:tr>
    </w:tbl>
    <w:p w14:paraId="3CE89530" w14:textId="0F75DBE2" w:rsidR="006102FA" w:rsidRDefault="006102FA" w:rsidP="007E7A7D">
      <w:pPr>
        <w:rPr>
          <w:rFonts w:ascii="Times New Roman" w:hAnsi="Times New Roman" w:cs="Times New Roman"/>
        </w:rPr>
      </w:pPr>
    </w:p>
    <w:p w14:paraId="01DBBD1E" w14:textId="77777777" w:rsidR="007230CC" w:rsidRDefault="007E7A7D" w:rsidP="007230CC">
      <w:pPr>
        <w:keepNext/>
      </w:pPr>
      <w:r>
        <w:rPr>
          <w:rFonts w:ascii="Times New Roman" w:hAnsi="Times New Roman" w:cs="Times New Roman"/>
        </w:rPr>
        <w:lastRenderedPageBreak/>
        <w:tab/>
      </w:r>
      <w:r w:rsidR="007230CC">
        <w:rPr>
          <w:noProof/>
        </w:rPr>
        <w:drawing>
          <wp:inline distT="0" distB="0" distL="0" distR="0" wp14:anchorId="4C657416" wp14:editId="09E2FC5F">
            <wp:extent cx="2350877" cy="4450080"/>
            <wp:effectExtent l="0" t="0" r="0" b="762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3874" cy="4455753"/>
                    </a:xfrm>
                    <a:prstGeom prst="rect">
                      <a:avLst/>
                    </a:prstGeom>
                    <a:noFill/>
                    <a:ln>
                      <a:noFill/>
                    </a:ln>
                  </pic:spPr>
                </pic:pic>
              </a:graphicData>
            </a:graphic>
          </wp:inline>
        </w:drawing>
      </w:r>
    </w:p>
    <w:p w14:paraId="3D44A4D0" w14:textId="03D36424" w:rsidR="007E7A7D" w:rsidRDefault="007230CC" w:rsidP="007230CC">
      <w:pPr>
        <w:pStyle w:val="Descripcin"/>
      </w:pPr>
      <w:r>
        <w:rPr>
          <w:rFonts w:ascii="Times New Roman" w:hAnsi="Times New Roman" w:cs="Times New Roman"/>
        </w:rPr>
        <w:fldChar w:fldCharType="begin"/>
      </w:r>
      <w:r>
        <w:rPr>
          <w:rFonts w:ascii="Times New Roman" w:hAnsi="Times New Roman" w:cs="Times New Roman"/>
        </w:rPr>
        <w:instrText xml:space="preserve"> SEQ Ilustración \* ARABIC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t>. Tres rondas de Speck con 2 palabras</w:t>
      </w:r>
      <w:r w:rsidR="006102FA">
        <w:t xml:space="preserve"> por clave</w:t>
      </w:r>
    </w:p>
    <w:p w14:paraId="5FB57E03" w14:textId="50B01720" w:rsidR="00B024D5" w:rsidRDefault="00B024D5" w:rsidP="00B024D5"/>
    <w:p w14:paraId="0E73FEE5" w14:textId="53149935" w:rsidR="00B024D5" w:rsidRDefault="00B024D5" w:rsidP="00B024D5">
      <w:pPr>
        <w:pStyle w:val="Ttulo1"/>
        <w:rPr>
          <w:rFonts w:ascii="Times New Roman" w:hAnsi="Times New Roman" w:cs="Times New Roman"/>
        </w:rPr>
      </w:pPr>
      <w:r>
        <w:rPr>
          <w:rFonts w:ascii="Times New Roman" w:hAnsi="Times New Roman" w:cs="Times New Roman"/>
        </w:rPr>
        <w:t>Funciones Hash</w:t>
      </w:r>
    </w:p>
    <w:p w14:paraId="58466C9B" w14:textId="20C154CC" w:rsidR="00B024D5" w:rsidRDefault="00B024D5" w:rsidP="00B024D5"/>
    <w:p w14:paraId="33DECB76" w14:textId="3FE7B4B9" w:rsidR="00B024D5" w:rsidRDefault="00B024D5" w:rsidP="000F7112">
      <w:pPr>
        <w:spacing w:line="360" w:lineRule="auto"/>
        <w:jc w:val="both"/>
        <w:rPr>
          <w:rFonts w:ascii="Times New Roman" w:hAnsi="Times New Roman" w:cs="Times New Roman"/>
        </w:rPr>
      </w:pPr>
      <w:r>
        <w:rPr>
          <w:rFonts w:ascii="Times New Roman" w:hAnsi="Times New Roman" w:cs="Times New Roman"/>
        </w:rPr>
        <w:tab/>
        <w:t>Las fu</w:t>
      </w:r>
      <w:r w:rsidR="000F7112">
        <w:rPr>
          <w:rFonts w:ascii="Times New Roman" w:hAnsi="Times New Roman" w:cs="Times New Roman"/>
        </w:rPr>
        <w:t>nciones hash son algoritmos criptográficos que reciben un dato de entrada en una salida en forma de texto que, dependiendo de la función, puede tener tamaño variable o siempre fijo independientemente del tamaño de los datos recibidos.</w:t>
      </w:r>
    </w:p>
    <w:p w14:paraId="59FFB8BF" w14:textId="6B872E31" w:rsidR="000F7112" w:rsidRDefault="000F7112" w:rsidP="000F7112">
      <w:pPr>
        <w:spacing w:line="360" w:lineRule="auto"/>
        <w:jc w:val="both"/>
        <w:rPr>
          <w:rFonts w:ascii="Times New Roman" w:hAnsi="Times New Roman" w:cs="Times New Roman"/>
        </w:rPr>
      </w:pPr>
      <w:r>
        <w:rPr>
          <w:rFonts w:ascii="Times New Roman" w:hAnsi="Times New Roman" w:cs="Times New Roman"/>
        </w:rPr>
        <w:tab/>
        <w:t>Son comúnmente utilizadas en criptografía para almacenar contraseñas en bases de datos sin necesidad de guardarlas en limpio, y a continuación vamos a tratar dos de las funciones hash ligeras más comunes en IoT.</w:t>
      </w:r>
    </w:p>
    <w:p w14:paraId="3C0408D5" w14:textId="1C1BC1A6" w:rsidR="000F7112" w:rsidRDefault="000F7112" w:rsidP="000F7112">
      <w:pPr>
        <w:pStyle w:val="Ttulo2"/>
        <w:rPr>
          <w:rFonts w:ascii="Times New Roman" w:hAnsi="Times New Roman" w:cs="Times New Roman"/>
        </w:rPr>
      </w:pPr>
      <w:r>
        <w:rPr>
          <w:rFonts w:ascii="Times New Roman" w:hAnsi="Times New Roman" w:cs="Times New Roman"/>
        </w:rPr>
        <w:t>PHOTON</w:t>
      </w:r>
    </w:p>
    <w:p w14:paraId="6FE0ABC2" w14:textId="008D4B4F" w:rsidR="000F7112" w:rsidRDefault="000F7112" w:rsidP="000F7112">
      <w:r>
        <w:tab/>
      </w:r>
    </w:p>
    <w:p w14:paraId="478ED1CB" w14:textId="7B66494D" w:rsidR="000F7112" w:rsidRDefault="000F7112" w:rsidP="0054734F">
      <w:pPr>
        <w:spacing w:line="360" w:lineRule="auto"/>
        <w:jc w:val="both"/>
        <w:rPr>
          <w:rFonts w:ascii="Times New Roman" w:hAnsi="Times New Roman" w:cs="Times New Roman"/>
        </w:rPr>
      </w:pPr>
      <w:r>
        <w:rPr>
          <w:rFonts w:ascii="Times New Roman" w:hAnsi="Times New Roman" w:cs="Times New Roman"/>
        </w:rPr>
        <w:tab/>
      </w:r>
      <w:r w:rsidR="007D2C8E">
        <w:rPr>
          <w:rFonts w:ascii="Times New Roman" w:hAnsi="Times New Roman" w:cs="Times New Roman"/>
        </w:rPr>
        <w:t>Esta familia de funciones hash ligera fue diseñada por Jian Guo, Thoman Peyrin y Axel Poschmann como respuesta a la necesidad de una función hash ligera aplicable a etiquetas RFID.</w:t>
      </w:r>
    </w:p>
    <w:p w14:paraId="1E1705D0" w14:textId="0B811110" w:rsidR="007D2C8E" w:rsidRDefault="007D2C8E" w:rsidP="0054734F">
      <w:pPr>
        <w:spacing w:line="360" w:lineRule="auto"/>
        <w:jc w:val="both"/>
        <w:rPr>
          <w:rFonts w:ascii="Times New Roman" w:hAnsi="Times New Roman" w:cs="Times New Roman"/>
        </w:rPr>
      </w:pPr>
      <w:r>
        <w:rPr>
          <w:rFonts w:ascii="Times New Roman" w:hAnsi="Times New Roman" w:cs="Times New Roman"/>
        </w:rPr>
        <w:tab/>
        <w:t>El diseño de esta familia de funciones, al menos en el momento de su publicación, la convirtió en la función hash más compacta conocida hasta entonces.</w:t>
      </w:r>
    </w:p>
    <w:p w14:paraId="2CBA6440" w14:textId="739E4123" w:rsidR="00E85EE7" w:rsidRDefault="007D2C8E" w:rsidP="0054734F">
      <w:pPr>
        <w:spacing w:line="360" w:lineRule="auto"/>
        <w:jc w:val="both"/>
        <w:rPr>
          <w:rFonts w:ascii="Times New Roman" w:hAnsi="Times New Roman" w:cs="Times New Roman"/>
        </w:rPr>
      </w:pPr>
      <w:r>
        <w:rPr>
          <w:rFonts w:ascii="Times New Roman" w:hAnsi="Times New Roman" w:cs="Times New Roman"/>
        </w:rPr>
        <w:lastRenderedPageBreak/>
        <w:tab/>
      </w:r>
      <w:r w:rsidR="00E85EE7">
        <w:rPr>
          <w:rFonts w:ascii="Times New Roman" w:hAnsi="Times New Roman" w:cs="Times New Roman"/>
        </w:rPr>
        <w:t>Este algoritmo tiene una estructura inspirada en las funciones esponja (funciones criptográficas con un estado interno que pueden tomar como entrada un stream de bits de cualquier tamaño y producir una salida de un tamaño deseado), siendo su principal diferencia la capacidad de utilizar un bitrate distinto para la salida que el empleado en la entrada.</w:t>
      </w:r>
    </w:p>
    <w:p w14:paraId="1935DB9F" w14:textId="42659CC7" w:rsidR="0054734F" w:rsidRDefault="0054734F" w:rsidP="000F7112">
      <w:pPr>
        <w:rPr>
          <w:rFonts w:ascii="Times New Roman" w:hAnsi="Times New Roman" w:cs="Times New Roman"/>
        </w:rPr>
      </w:pPr>
      <w:r>
        <w:rPr>
          <w:rFonts w:ascii="Times New Roman" w:hAnsi="Times New Roman" w:cs="Times New Roman"/>
        </w:rPr>
        <w:tab/>
      </w:r>
      <w:r>
        <w:rPr>
          <w:noProof/>
        </w:rPr>
        <w:drawing>
          <wp:inline distT="0" distB="0" distL="0" distR="0" wp14:anchorId="04FA710E" wp14:editId="510EDDF3">
            <wp:extent cx="5400040" cy="1713230"/>
            <wp:effectExtent l="0" t="0" r="0" b="127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9"/>
                    <a:stretch>
                      <a:fillRect/>
                    </a:stretch>
                  </pic:blipFill>
                  <pic:spPr>
                    <a:xfrm>
                      <a:off x="0" y="0"/>
                      <a:ext cx="5400040" cy="1713230"/>
                    </a:xfrm>
                    <a:prstGeom prst="rect">
                      <a:avLst/>
                    </a:prstGeom>
                  </pic:spPr>
                </pic:pic>
              </a:graphicData>
            </a:graphic>
          </wp:inline>
        </w:drawing>
      </w:r>
    </w:p>
    <w:p w14:paraId="4F3C4E8A" w14:textId="579DF293" w:rsidR="0054734F" w:rsidRDefault="0054734F" w:rsidP="000F7112">
      <w:pPr>
        <w:rPr>
          <w:rFonts w:ascii="Times New Roman" w:hAnsi="Times New Roman" w:cs="Times New Roman"/>
        </w:rPr>
      </w:pPr>
    </w:p>
    <w:p w14:paraId="616FE790" w14:textId="77777777" w:rsidR="0054734F" w:rsidRDefault="0054734F" w:rsidP="000F7112">
      <w:pPr>
        <w:rPr>
          <w:rFonts w:ascii="Times New Roman" w:hAnsi="Times New Roman" w:cs="Times New Roman"/>
        </w:rPr>
      </w:pPr>
    </w:p>
    <w:p w14:paraId="7178405E" w14:textId="6F05D583" w:rsidR="007D2C8E" w:rsidRDefault="00E85EE7" w:rsidP="0054734F">
      <w:pPr>
        <w:spacing w:line="360" w:lineRule="auto"/>
        <w:jc w:val="both"/>
        <w:rPr>
          <w:rFonts w:ascii="Times New Roman" w:hAnsi="Times New Roman" w:cs="Times New Roman"/>
        </w:rPr>
      </w:pPr>
      <w:r>
        <w:rPr>
          <w:rFonts w:ascii="Times New Roman" w:hAnsi="Times New Roman" w:cs="Times New Roman"/>
        </w:rPr>
        <w:tab/>
      </w:r>
      <w:r w:rsidR="007D2C8E">
        <w:rPr>
          <w:rFonts w:ascii="Times New Roman" w:hAnsi="Times New Roman" w:cs="Times New Roman"/>
        </w:rPr>
        <w:t xml:space="preserve"> </w:t>
      </w:r>
      <w:r>
        <w:rPr>
          <w:rFonts w:ascii="Times New Roman" w:hAnsi="Times New Roman" w:cs="Times New Roman"/>
        </w:rPr>
        <w:t>Por otra parte, sus permutaciones están muy inspiradas en l</w:t>
      </w:r>
      <w:r w:rsidR="0054734F">
        <w:rPr>
          <w:rFonts w:ascii="Times New Roman" w:hAnsi="Times New Roman" w:cs="Times New Roman"/>
        </w:rPr>
        <w:t xml:space="preserve">a estructura de cifrado AES, donde el estado interno puede ser representado por una matriz matriz cuadrada de tamaño </w:t>
      </w:r>
      <w:r w:rsidR="0054734F">
        <w:rPr>
          <w:rFonts w:ascii="Times New Roman" w:hAnsi="Times New Roman" w:cs="Times New Roman"/>
          <w:i/>
          <w:iCs/>
        </w:rPr>
        <w:t>d.d</w:t>
      </w:r>
      <w:r w:rsidR="0054734F">
        <w:rPr>
          <w:rFonts w:ascii="Times New Roman" w:hAnsi="Times New Roman" w:cs="Times New Roman"/>
        </w:rPr>
        <w:t>, donde cada permutación interna se compone de 12 rondas.</w:t>
      </w:r>
    </w:p>
    <w:p w14:paraId="6723E6C2" w14:textId="108E1FFD" w:rsidR="0054734F" w:rsidRDefault="0054734F" w:rsidP="000F7112">
      <w:pPr>
        <w:rPr>
          <w:rFonts w:ascii="Times New Roman" w:hAnsi="Times New Roman" w:cs="Times New Roman"/>
        </w:rPr>
      </w:pPr>
      <w:r>
        <w:rPr>
          <w:rFonts w:ascii="Times New Roman" w:hAnsi="Times New Roman" w:cs="Times New Roman"/>
        </w:rPr>
        <w:tab/>
      </w:r>
      <w:r>
        <w:rPr>
          <w:noProof/>
        </w:rPr>
        <w:drawing>
          <wp:inline distT="0" distB="0" distL="0" distR="0" wp14:anchorId="376DED6D" wp14:editId="7318E0CD">
            <wp:extent cx="5400040" cy="1454150"/>
            <wp:effectExtent l="0" t="0" r="0" b="0"/>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pic:nvPicPr>
                  <pic:blipFill>
                    <a:blip r:embed="rId10"/>
                    <a:stretch>
                      <a:fillRect/>
                    </a:stretch>
                  </pic:blipFill>
                  <pic:spPr>
                    <a:xfrm>
                      <a:off x="0" y="0"/>
                      <a:ext cx="5400040" cy="1454150"/>
                    </a:xfrm>
                    <a:prstGeom prst="rect">
                      <a:avLst/>
                    </a:prstGeom>
                  </pic:spPr>
                </pic:pic>
              </a:graphicData>
            </a:graphic>
          </wp:inline>
        </w:drawing>
      </w:r>
    </w:p>
    <w:p w14:paraId="142554E2" w14:textId="65BC8FD0" w:rsidR="0054734F" w:rsidRDefault="0054734F" w:rsidP="000F7112">
      <w:pPr>
        <w:rPr>
          <w:rFonts w:ascii="Times New Roman" w:hAnsi="Times New Roman" w:cs="Times New Roman"/>
        </w:rPr>
      </w:pPr>
      <w:r>
        <w:rPr>
          <w:rFonts w:ascii="Times New Roman" w:hAnsi="Times New Roman" w:cs="Times New Roman"/>
        </w:rPr>
        <w:tab/>
      </w:r>
    </w:p>
    <w:p w14:paraId="0DE60272" w14:textId="41910F05" w:rsidR="0054734F" w:rsidRDefault="002B7EC0" w:rsidP="0054734F">
      <w:pPr>
        <w:pStyle w:val="Ttulo2"/>
        <w:rPr>
          <w:rFonts w:ascii="Times New Roman" w:hAnsi="Times New Roman" w:cs="Times New Roman"/>
        </w:rPr>
      </w:pPr>
      <w:r>
        <w:rPr>
          <w:rFonts w:ascii="Times New Roman" w:hAnsi="Times New Roman" w:cs="Times New Roman"/>
        </w:rPr>
        <w:t>QUARK</w:t>
      </w:r>
    </w:p>
    <w:p w14:paraId="67D304A4" w14:textId="2565F49A" w:rsidR="0054734F" w:rsidRDefault="0054734F" w:rsidP="0054734F"/>
    <w:p w14:paraId="5365766F" w14:textId="329B241D" w:rsidR="0054734F" w:rsidRDefault="0054734F" w:rsidP="00232B57">
      <w:pPr>
        <w:spacing w:line="360" w:lineRule="auto"/>
        <w:jc w:val="both"/>
        <w:rPr>
          <w:rFonts w:ascii="Times New Roman" w:hAnsi="Times New Roman" w:cs="Times New Roman"/>
          <w:color w:val="202122"/>
          <w:shd w:val="clear" w:color="auto" w:fill="FFFFFF"/>
        </w:rPr>
      </w:pPr>
      <w:r>
        <w:rPr>
          <w:rFonts w:ascii="Times New Roman" w:hAnsi="Times New Roman" w:cs="Times New Roman"/>
        </w:rPr>
        <w:tab/>
        <w:t xml:space="preserve">La </w:t>
      </w:r>
      <w:r w:rsidR="002B7EC0">
        <w:rPr>
          <w:rFonts w:ascii="Times New Roman" w:hAnsi="Times New Roman" w:cs="Times New Roman"/>
        </w:rPr>
        <w:t xml:space="preserve">familia de funciones Quark fue desarrollada por </w:t>
      </w:r>
      <w:r w:rsidR="002B7EC0" w:rsidRPr="002B7EC0">
        <w:rPr>
          <w:rFonts w:ascii="Times New Roman" w:hAnsi="Times New Roman" w:cs="Times New Roman"/>
        </w:rPr>
        <w:t>J</w:t>
      </w:r>
      <w:r w:rsidR="002B7EC0" w:rsidRPr="002B7EC0">
        <w:rPr>
          <w:rFonts w:ascii="Times New Roman" w:hAnsi="Times New Roman" w:cs="Times New Roman"/>
          <w:color w:val="202122"/>
          <w:shd w:val="clear" w:color="auto" w:fill="FFFFFF"/>
        </w:rPr>
        <w:t xml:space="preserve">ean-Philippe Aumasson, Luca Henzen, Willi Meier </w:t>
      </w:r>
      <w:r w:rsidR="002B7EC0">
        <w:rPr>
          <w:rFonts w:ascii="Times New Roman" w:hAnsi="Times New Roman" w:cs="Times New Roman"/>
          <w:color w:val="202122"/>
          <w:shd w:val="clear" w:color="auto" w:fill="FFFFFF"/>
        </w:rPr>
        <w:t>y</w:t>
      </w:r>
      <w:r w:rsidR="002B7EC0" w:rsidRPr="002B7EC0">
        <w:rPr>
          <w:rFonts w:ascii="Times New Roman" w:hAnsi="Times New Roman" w:cs="Times New Roman"/>
          <w:color w:val="202122"/>
          <w:shd w:val="clear" w:color="auto" w:fill="FFFFFF"/>
        </w:rPr>
        <w:t xml:space="preserve"> María Naya-Plasencia</w:t>
      </w:r>
      <w:r w:rsidR="002B7EC0">
        <w:rPr>
          <w:rFonts w:ascii="Times New Roman" w:hAnsi="Times New Roman" w:cs="Times New Roman"/>
          <w:color w:val="202122"/>
          <w:shd w:val="clear" w:color="auto" w:fill="FFFFFF"/>
        </w:rPr>
        <w:t>, y nació con la mente puesta en las etiquetas RFID.</w:t>
      </w:r>
    </w:p>
    <w:p w14:paraId="5680F823" w14:textId="04C54747" w:rsidR="002B7EC0" w:rsidRDefault="002B7EC0" w:rsidP="00232B57">
      <w:pPr>
        <w:spacing w:line="360" w:lineRule="auto"/>
        <w:jc w:val="both"/>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b/>
        <w:t>Esta familia se basa en una construcción en esponja y un único nivel de seguridad con el fin de reducir las necesidades de memoria.</w:t>
      </w:r>
    </w:p>
    <w:p w14:paraId="1F4C20FF" w14:textId="782F8813" w:rsidR="002B7EC0" w:rsidRDefault="002B7EC0" w:rsidP="00232B57">
      <w:pPr>
        <w:spacing w:line="360" w:lineRule="auto"/>
        <w:jc w:val="both"/>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b/>
        <w:t xml:space="preserve">Está inspirada por otros protocolos ligeros como Grain o KATAN y se compone de tres instancias: </w:t>
      </w:r>
      <w:r w:rsidRPr="002B7EC0">
        <w:rPr>
          <w:rFonts w:ascii="Times New Roman" w:hAnsi="Times New Roman" w:cs="Times New Roman"/>
          <w:color w:val="202122"/>
          <w:shd w:val="clear" w:color="auto" w:fill="FFFFFF"/>
        </w:rPr>
        <w:t>u-Quark, d-Quark, and t-Quark</w:t>
      </w:r>
      <w:r>
        <w:rPr>
          <w:rFonts w:ascii="Times New Roman" w:hAnsi="Times New Roman" w:cs="Times New Roman"/>
          <w:color w:val="202122"/>
          <w:shd w:val="clear" w:color="auto" w:fill="FFFFFF"/>
        </w:rPr>
        <w:t>.</w:t>
      </w:r>
    </w:p>
    <w:p w14:paraId="528444B3" w14:textId="517EFAEB" w:rsidR="002B7EC0" w:rsidRDefault="002B7EC0" w:rsidP="00232B57">
      <w:pPr>
        <w:spacing w:line="360" w:lineRule="auto"/>
        <w:jc w:val="both"/>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lastRenderedPageBreak/>
        <w:tab/>
        <w:t>Esta familia de funciones hash ha sido muy</w:t>
      </w:r>
      <w:r w:rsidR="00C77816">
        <w:rPr>
          <w:rFonts w:ascii="Times New Roman" w:hAnsi="Times New Roman" w:cs="Times New Roman"/>
          <w:color w:val="202122"/>
          <w:shd w:val="clear" w:color="auto" w:fill="FFFFFF"/>
        </w:rPr>
        <w:t xml:space="preserve"> comparada con la familia anteriormente mencionada, PHOTON. En estas comparaciones se comprobó </w:t>
      </w:r>
      <w:proofErr w:type="gramStart"/>
      <w:r w:rsidR="00C77816">
        <w:rPr>
          <w:rFonts w:ascii="Times New Roman" w:hAnsi="Times New Roman" w:cs="Times New Roman"/>
          <w:color w:val="202122"/>
          <w:shd w:val="clear" w:color="auto" w:fill="FFFFFF"/>
        </w:rPr>
        <w:t>que</w:t>
      </w:r>
      <w:proofErr w:type="gramEnd"/>
      <w:r w:rsidR="00C77816">
        <w:rPr>
          <w:rFonts w:ascii="Times New Roman" w:hAnsi="Times New Roman" w:cs="Times New Roman"/>
          <w:color w:val="202122"/>
          <w:shd w:val="clear" w:color="auto" w:fill="FFFFFF"/>
        </w:rPr>
        <w:t xml:space="preserve"> si bien ambas familias de algoritmos son muy similares, Quark está menos optimizada para un uso a nivel de software, aunque</w:t>
      </w:r>
      <w:r w:rsidR="00232B57">
        <w:rPr>
          <w:rFonts w:ascii="Times New Roman" w:hAnsi="Times New Roman" w:cs="Times New Roman"/>
          <w:color w:val="202122"/>
          <w:shd w:val="clear" w:color="auto" w:fill="FFFFFF"/>
        </w:rPr>
        <w:t xml:space="preserve"> esto no tiene demasiada importancia ya que su implementación está pensada para ser realizada a nivel de hardware. En conclusión, ambos tienen un buen equilibrio entre rendimiento y seguridad.</w:t>
      </w:r>
    </w:p>
    <w:p w14:paraId="0F6CF5F2" w14:textId="601DFAA0" w:rsidR="00232B57" w:rsidRDefault="00232B57" w:rsidP="00232B57">
      <w:pPr>
        <w:spacing w:line="360" w:lineRule="auto"/>
        <w:jc w:val="both"/>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b/>
        <w:t>Cabe también destacar que, en el momento de dicha comparación, ninguno de los dos algoritmos ha sido roto aún.</w:t>
      </w:r>
    </w:p>
    <w:p w14:paraId="7924C6B4" w14:textId="1B85C801" w:rsidR="00232B57" w:rsidRDefault="00232B57" w:rsidP="00232B57">
      <w:pPr>
        <w:pStyle w:val="Ttulo1"/>
        <w:rPr>
          <w:rFonts w:ascii="Times New Roman" w:hAnsi="Times New Roman" w:cs="Times New Roman"/>
        </w:rPr>
      </w:pPr>
    </w:p>
    <w:p w14:paraId="76568A61" w14:textId="5BCC1E2A" w:rsidR="00232B57" w:rsidRDefault="00232B57" w:rsidP="00232B57">
      <w:pPr>
        <w:pStyle w:val="Ttulo1"/>
        <w:rPr>
          <w:rFonts w:ascii="Times New Roman" w:hAnsi="Times New Roman" w:cs="Times New Roman"/>
        </w:rPr>
      </w:pPr>
      <w:r>
        <w:rPr>
          <w:rFonts w:ascii="Times New Roman" w:hAnsi="Times New Roman" w:cs="Times New Roman"/>
        </w:rPr>
        <w:t>Cifrado en flujo</w:t>
      </w:r>
    </w:p>
    <w:p w14:paraId="40AE11D7" w14:textId="70EF441D" w:rsidR="00232B57" w:rsidRDefault="00232B57" w:rsidP="00232B57"/>
    <w:p w14:paraId="2614F2AA" w14:textId="726D0D8A" w:rsidR="00232B57" w:rsidRDefault="00232B57" w:rsidP="00D92737">
      <w:pPr>
        <w:spacing w:line="360" w:lineRule="auto"/>
        <w:jc w:val="both"/>
        <w:rPr>
          <w:rFonts w:ascii="Times New Roman" w:hAnsi="Times New Roman" w:cs="Times New Roman"/>
        </w:rPr>
      </w:pPr>
      <w:r>
        <w:tab/>
      </w:r>
      <w:r>
        <w:rPr>
          <w:rFonts w:ascii="Times New Roman" w:hAnsi="Times New Roman" w:cs="Times New Roman"/>
        </w:rPr>
        <w:t>Los algoritmos de cifrado en flujo</w:t>
      </w:r>
      <w:r w:rsidR="00506660">
        <w:rPr>
          <w:rFonts w:ascii="Times New Roman" w:hAnsi="Times New Roman" w:cs="Times New Roman"/>
        </w:rPr>
        <w:t xml:space="preserve"> son cifrados de clave simétrica en los que la entrada pasa por un flujo de claves o </w:t>
      </w:r>
      <w:r w:rsidR="00506660">
        <w:rPr>
          <w:rFonts w:ascii="Times New Roman" w:hAnsi="Times New Roman" w:cs="Times New Roman"/>
          <w:i/>
          <w:iCs/>
        </w:rPr>
        <w:t>keystream</w:t>
      </w:r>
      <w:r w:rsidR="00506660">
        <w:rPr>
          <w:rFonts w:ascii="Times New Roman" w:hAnsi="Times New Roman" w:cs="Times New Roman"/>
        </w:rPr>
        <w:t xml:space="preserve"> generada a partir de la clave de cifrado, en las que se opera dígito por dígito para obtener una salida codificada.</w:t>
      </w:r>
    </w:p>
    <w:p w14:paraId="014CCEEF" w14:textId="722DA963" w:rsidR="00506660" w:rsidRDefault="00506660" w:rsidP="00D92737">
      <w:pPr>
        <w:spacing w:line="360" w:lineRule="auto"/>
        <w:jc w:val="both"/>
        <w:rPr>
          <w:rFonts w:ascii="Times New Roman" w:hAnsi="Times New Roman" w:cs="Times New Roman"/>
        </w:rPr>
      </w:pPr>
      <w:r>
        <w:rPr>
          <w:rFonts w:ascii="Times New Roman" w:hAnsi="Times New Roman" w:cs="Times New Roman"/>
        </w:rPr>
        <w:tab/>
        <w:t>Estos algoritmos suelen tener el problema de depender de un generador de números pseudoaleatorios (PRNG) que cumpla unos mínimos de calidad en lo que a ser criptográficamente seguros se refiere.</w:t>
      </w:r>
    </w:p>
    <w:p w14:paraId="5CC837A5" w14:textId="080B9860" w:rsidR="00D92737" w:rsidRDefault="00D92737" w:rsidP="00D92737">
      <w:pPr>
        <w:spacing w:line="360" w:lineRule="auto"/>
        <w:jc w:val="both"/>
        <w:rPr>
          <w:rFonts w:ascii="Times New Roman" w:hAnsi="Times New Roman" w:cs="Times New Roman"/>
        </w:rPr>
      </w:pPr>
    </w:p>
    <w:p w14:paraId="3FE14FC6" w14:textId="04857E07" w:rsidR="00D92737" w:rsidRDefault="00D92737" w:rsidP="00D92737">
      <w:pPr>
        <w:pStyle w:val="Ttulo2"/>
        <w:rPr>
          <w:rFonts w:ascii="Times New Roman" w:hAnsi="Times New Roman" w:cs="Times New Roman"/>
        </w:rPr>
      </w:pPr>
      <w:r>
        <w:rPr>
          <w:rFonts w:ascii="Times New Roman" w:hAnsi="Times New Roman" w:cs="Times New Roman"/>
        </w:rPr>
        <w:t>Grain</w:t>
      </w:r>
    </w:p>
    <w:p w14:paraId="10407936" w14:textId="1476B59B" w:rsidR="00D92737" w:rsidRDefault="00D92737" w:rsidP="00D92737"/>
    <w:p w14:paraId="2921BC7F" w14:textId="5DD8D127" w:rsidR="00D92737" w:rsidRPr="00D92737" w:rsidRDefault="00D92737" w:rsidP="00D92737">
      <w:pPr>
        <w:spacing w:line="360" w:lineRule="auto"/>
        <w:jc w:val="both"/>
        <w:rPr>
          <w:rFonts w:ascii="Times New Roman" w:hAnsi="Times New Roman" w:cs="Times New Roman"/>
        </w:rPr>
      </w:pPr>
      <w:r>
        <w:tab/>
      </w:r>
      <w:r w:rsidRPr="00D92737">
        <w:rPr>
          <w:rFonts w:ascii="Times New Roman" w:hAnsi="Times New Roman" w:cs="Times New Roman"/>
        </w:rPr>
        <w:t>Este algoritmo de cifrado fue subido a eSTREAM en 2004, y está diseñado para funcionar en entornos de hardware restrictivos, lo que lo vuelve una buena opción para su aplicación en IoT.</w:t>
      </w:r>
    </w:p>
    <w:p w14:paraId="61DCBDCD" w14:textId="30E10B18" w:rsidR="00D92737" w:rsidRPr="00D92737" w:rsidRDefault="00D92737" w:rsidP="00D92737">
      <w:pPr>
        <w:spacing w:line="360" w:lineRule="auto"/>
        <w:jc w:val="both"/>
        <w:rPr>
          <w:rFonts w:ascii="Times New Roman" w:hAnsi="Times New Roman" w:cs="Times New Roman"/>
        </w:rPr>
      </w:pPr>
      <w:r w:rsidRPr="00D92737">
        <w:rPr>
          <w:rFonts w:ascii="Times New Roman" w:hAnsi="Times New Roman" w:cs="Times New Roman"/>
        </w:rPr>
        <w:tab/>
      </w:r>
      <w:proofErr w:type="gramStart"/>
      <w:r w:rsidRPr="00D92737">
        <w:rPr>
          <w:rFonts w:ascii="Times New Roman" w:hAnsi="Times New Roman" w:cs="Times New Roman"/>
        </w:rPr>
        <w:t>A día de hoy</w:t>
      </w:r>
      <w:proofErr w:type="gramEnd"/>
      <w:r>
        <w:rPr>
          <w:rFonts w:ascii="Times New Roman" w:hAnsi="Times New Roman" w:cs="Times New Roman"/>
        </w:rPr>
        <w:t>,</w:t>
      </w:r>
      <w:r w:rsidRPr="00D92737">
        <w:rPr>
          <w:rFonts w:ascii="Times New Roman" w:hAnsi="Times New Roman" w:cs="Times New Roman"/>
        </w:rPr>
        <w:t xml:space="preserve"> se le han encontrado números</w:t>
      </w:r>
      <w:r>
        <w:rPr>
          <w:rFonts w:ascii="Times New Roman" w:hAnsi="Times New Roman" w:cs="Times New Roman"/>
        </w:rPr>
        <w:t>as</w:t>
      </w:r>
      <w:r w:rsidRPr="00D92737">
        <w:rPr>
          <w:rFonts w:ascii="Times New Roman" w:hAnsi="Times New Roman" w:cs="Times New Roman"/>
        </w:rPr>
        <w:t xml:space="preserve"> vulnerabilidades, las cuales han sido en su mayoría corregidas en Grain 128a, que es la versión recomendada y que aporta seguridad en 128 bits y mecanismos de autenticación.</w:t>
      </w:r>
    </w:p>
    <w:sectPr w:rsidR="00D92737" w:rsidRPr="00D927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5C91"/>
    <w:multiLevelType w:val="hybridMultilevel"/>
    <w:tmpl w:val="F67CAFC6"/>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D271A61"/>
    <w:multiLevelType w:val="hybridMultilevel"/>
    <w:tmpl w:val="6A4A2A42"/>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34BE2855"/>
    <w:multiLevelType w:val="hybridMultilevel"/>
    <w:tmpl w:val="F796D7FE"/>
    <w:lvl w:ilvl="0" w:tplc="0C0A0003">
      <w:start w:val="1"/>
      <w:numFmt w:val="bullet"/>
      <w:lvlText w:val="o"/>
      <w:lvlJc w:val="left"/>
      <w:pPr>
        <w:ind w:left="2140" w:hanging="360"/>
      </w:pPr>
      <w:rPr>
        <w:rFonts w:ascii="Courier New" w:hAnsi="Courier New" w:cs="Courier New" w:hint="default"/>
      </w:rPr>
    </w:lvl>
    <w:lvl w:ilvl="1" w:tplc="0C0A0003" w:tentative="1">
      <w:start w:val="1"/>
      <w:numFmt w:val="bullet"/>
      <w:lvlText w:val="o"/>
      <w:lvlJc w:val="left"/>
      <w:pPr>
        <w:ind w:left="2860" w:hanging="360"/>
      </w:pPr>
      <w:rPr>
        <w:rFonts w:ascii="Courier New" w:hAnsi="Courier New" w:cs="Courier New" w:hint="default"/>
      </w:rPr>
    </w:lvl>
    <w:lvl w:ilvl="2" w:tplc="0C0A0005" w:tentative="1">
      <w:start w:val="1"/>
      <w:numFmt w:val="bullet"/>
      <w:lvlText w:val=""/>
      <w:lvlJc w:val="left"/>
      <w:pPr>
        <w:ind w:left="3580" w:hanging="360"/>
      </w:pPr>
      <w:rPr>
        <w:rFonts w:ascii="Wingdings" w:hAnsi="Wingdings" w:hint="default"/>
      </w:rPr>
    </w:lvl>
    <w:lvl w:ilvl="3" w:tplc="0C0A0001" w:tentative="1">
      <w:start w:val="1"/>
      <w:numFmt w:val="bullet"/>
      <w:lvlText w:val=""/>
      <w:lvlJc w:val="left"/>
      <w:pPr>
        <w:ind w:left="4300" w:hanging="360"/>
      </w:pPr>
      <w:rPr>
        <w:rFonts w:ascii="Symbol" w:hAnsi="Symbol" w:hint="default"/>
      </w:rPr>
    </w:lvl>
    <w:lvl w:ilvl="4" w:tplc="0C0A0003" w:tentative="1">
      <w:start w:val="1"/>
      <w:numFmt w:val="bullet"/>
      <w:lvlText w:val="o"/>
      <w:lvlJc w:val="left"/>
      <w:pPr>
        <w:ind w:left="5020" w:hanging="360"/>
      </w:pPr>
      <w:rPr>
        <w:rFonts w:ascii="Courier New" w:hAnsi="Courier New" w:cs="Courier New" w:hint="default"/>
      </w:rPr>
    </w:lvl>
    <w:lvl w:ilvl="5" w:tplc="0C0A0005" w:tentative="1">
      <w:start w:val="1"/>
      <w:numFmt w:val="bullet"/>
      <w:lvlText w:val=""/>
      <w:lvlJc w:val="left"/>
      <w:pPr>
        <w:ind w:left="5740" w:hanging="360"/>
      </w:pPr>
      <w:rPr>
        <w:rFonts w:ascii="Wingdings" w:hAnsi="Wingdings" w:hint="default"/>
      </w:rPr>
    </w:lvl>
    <w:lvl w:ilvl="6" w:tplc="0C0A0001" w:tentative="1">
      <w:start w:val="1"/>
      <w:numFmt w:val="bullet"/>
      <w:lvlText w:val=""/>
      <w:lvlJc w:val="left"/>
      <w:pPr>
        <w:ind w:left="6460" w:hanging="360"/>
      </w:pPr>
      <w:rPr>
        <w:rFonts w:ascii="Symbol" w:hAnsi="Symbol" w:hint="default"/>
      </w:rPr>
    </w:lvl>
    <w:lvl w:ilvl="7" w:tplc="0C0A0003" w:tentative="1">
      <w:start w:val="1"/>
      <w:numFmt w:val="bullet"/>
      <w:lvlText w:val="o"/>
      <w:lvlJc w:val="left"/>
      <w:pPr>
        <w:ind w:left="7180" w:hanging="360"/>
      </w:pPr>
      <w:rPr>
        <w:rFonts w:ascii="Courier New" w:hAnsi="Courier New" w:cs="Courier New" w:hint="default"/>
      </w:rPr>
    </w:lvl>
    <w:lvl w:ilvl="8" w:tplc="0C0A0005" w:tentative="1">
      <w:start w:val="1"/>
      <w:numFmt w:val="bullet"/>
      <w:lvlText w:val=""/>
      <w:lvlJc w:val="left"/>
      <w:pPr>
        <w:ind w:left="7900" w:hanging="360"/>
      </w:pPr>
      <w:rPr>
        <w:rFonts w:ascii="Wingdings" w:hAnsi="Wingdings" w:hint="default"/>
      </w:rPr>
    </w:lvl>
  </w:abstractNum>
  <w:abstractNum w:abstractNumId="3" w15:restartNumberingAfterBreak="0">
    <w:nsid w:val="35F66A9D"/>
    <w:multiLevelType w:val="hybridMultilevel"/>
    <w:tmpl w:val="8D9AB24C"/>
    <w:lvl w:ilvl="0" w:tplc="0C0A0001">
      <w:start w:val="1"/>
      <w:numFmt w:val="bullet"/>
      <w:lvlText w:val=""/>
      <w:lvlJc w:val="left"/>
      <w:pPr>
        <w:ind w:left="2140" w:hanging="360"/>
      </w:pPr>
      <w:rPr>
        <w:rFonts w:ascii="Symbol" w:hAnsi="Symbol" w:hint="default"/>
      </w:rPr>
    </w:lvl>
    <w:lvl w:ilvl="1" w:tplc="0C0A0003" w:tentative="1">
      <w:start w:val="1"/>
      <w:numFmt w:val="bullet"/>
      <w:lvlText w:val="o"/>
      <w:lvlJc w:val="left"/>
      <w:pPr>
        <w:ind w:left="2860" w:hanging="360"/>
      </w:pPr>
      <w:rPr>
        <w:rFonts w:ascii="Courier New" w:hAnsi="Courier New" w:cs="Courier New" w:hint="default"/>
      </w:rPr>
    </w:lvl>
    <w:lvl w:ilvl="2" w:tplc="0C0A0005" w:tentative="1">
      <w:start w:val="1"/>
      <w:numFmt w:val="bullet"/>
      <w:lvlText w:val=""/>
      <w:lvlJc w:val="left"/>
      <w:pPr>
        <w:ind w:left="3580" w:hanging="360"/>
      </w:pPr>
      <w:rPr>
        <w:rFonts w:ascii="Wingdings" w:hAnsi="Wingdings" w:hint="default"/>
      </w:rPr>
    </w:lvl>
    <w:lvl w:ilvl="3" w:tplc="0C0A0001" w:tentative="1">
      <w:start w:val="1"/>
      <w:numFmt w:val="bullet"/>
      <w:lvlText w:val=""/>
      <w:lvlJc w:val="left"/>
      <w:pPr>
        <w:ind w:left="4300" w:hanging="360"/>
      </w:pPr>
      <w:rPr>
        <w:rFonts w:ascii="Symbol" w:hAnsi="Symbol" w:hint="default"/>
      </w:rPr>
    </w:lvl>
    <w:lvl w:ilvl="4" w:tplc="0C0A0003" w:tentative="1">
      <w:start w:val="1"/>
      <w:numFmt w:val="bullet"/>
      <w:lvlText w:val="o"/>
      <w:lvlJc w:val="left"/>
      <w:pPr>
        <w:ind w:left="5020" w:hanging="360"/>
      </w:pPr>
      <w:rPr>
        <w:rFonts w:ascii="Courier New" w:hAnsi="Courier New" w:cs="Courier New" w:hint="default"/>
      </w:rPr>
    </w:lvl>
    <w:lvl w:ilvl="5" w:tplc="0C0A0005" w:tentative="1">
      <w:start w:val="1"/>
      <w:numFmt w:val="bullet"/>
      <w:lvlText w:val=""/>
      <w:lvlJc w:val="left"/>
      <w:pPr>
        <w:ind w:left="5740" w:hanging="360"/>
      </w:pPr>
      <w:rPr>
        <w:rFonts w:ascii="Wingdings" w:hAnsi="Wingdings" w:hint="default"/>
      </w:rPr>
    </w:lvl>
    <w:lvl w:ilvl="6" w:tplc="0C0A0001" w:tentative="1">
      <w:start w:val="1"/>
      <w:numFmt w:val="bullet"/>
      <w:lvlText w:val=""/>
      <w:lvlJc w:val="left"/>
      <w:pPr>
        <w:ind w:left="6460" w:hanging="360"/>
      </w:pPr>
      <w:rPr>
        <w:rFonts w:ascii="Symbol" w:hAnsi="Symbol" w:hint="default"/>
      </w:rPr>
    </w:lvl>
    <w:lvl w:ilvl="7" w:tplc="0C0A0003" w:tentative="1">
      <w:start w:val="1"/>
      <w:numFmt w:val="bullet"/>
      <w:lvlText w:val="o"/>
      <w:lvlJc w:val="left"/>
      <w:pPr>
        <w:ind w:left="7180" w:hanging="360"/>
      </w:pPr>
      <w:rPr>
        <w:rFonts w:ascii="Courier New" w:hAnsi="Courier New" w:cs="Courier New" w:hint="default"/>
      </w:rPr>
    </w:lvl>
    <w:lvl w:ilvl="8" w:tplc="0C0A0005" w:tentative="1">
      <w:start w:val="1"/>
      <w:numFmt w:val="bullet"/>
      <w:lvlText w:val=""/>
      <w:lvlJc w:val="left"/>
      <w:pPr>
        <w:ind w:left="7900" w:hanging="360"/>
      </w:pPr>
      <w:rPr>
        <w:rFonts w:ascii="Wingdings" w:hAnsi="Wingdings" w:hint="default"/>
      </w:rPr>
    </w:lvl>
  </w:abstractNum>
  <w:abstractNum w:abstractNumId="4" w15:restartNumberingAfterBreak="0">
    <w:nsid w:val="36C443ED"/>
    <w:multiLevelType w:val="hybridMultilevel"/>
    <w:tmpl w:val="48B01930"/>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C2D7673"/>
    <w:multiLevelType w:val="hybridMultilevel"/>
    <w:tmpl w:val="F25EBE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636" w:hanging="360"/>
      </w:pPr>
      <w:rPr>
        <w:rFonts w:ascii="Courier New" w:hAnsi="Courier New" w:cs="Courier New" w:hint="default"/>
      </w:rPr>
    </w:lvl>
    <w:lvl w:ilvl="2" w:tplc="262600B6">
      <w:numFmt w:val="bullet"/>
      <w:lvlText w:val="-"/>
      <w:lvlJc w:val="left"/>
      <w:pPr>
        <w:ind w:left="2160" w:hanging="360"/>
      </w:pPr>
      <w:rPr>
        <w:rFonts w:ascii="Times New Roman" w:eastAsiaTheme="minorHAnsi"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D61B68"/>
    <w:multiLevelType w:val="hybridMultilevel"/>
    <w:tmpl w:val="6C6C0440"/>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15:restartNumberingAfterBreak="0">
    <w:nsid w:val="7F302826"/>
    <w:multiLevelType w:val="hybridMultilevel"/>
    <w:tmpl w:val="DA7EA636"/>
    <w:lvl w:ilvl="0" w:tplc="0C0A0003">
      <w:start w:val="1"/>
      <w:numFmt w:val="bullet"/>
      <w:lvlText w:val="o"/>
      <w:lvlJc w:val="left"/>
      <w:pPr>
        <w:ind w:left="2150" w:hanging="360"/>
      </w:pPr>
      <w:rPr>
        <w:rFonts w:ascii="Courier New" w:hAnsi="Courier New" w:cs="Courier New" w:hint="default"/>
      </w:rPr>
    </w:lvl>
    <w:lvl w:ilvl="1" w:tplc="0C0A0003" w:tentative="1">
      <w:start w:val="1"/>
      <w:numFmt w:val="bullet"/>
      <w:lvlText w:val="o"/>
      <w:lvlJc w:val="left"/>
      <w:pPr>
        <w:ind w:left="2870" w:hanging="360"/>
      </w:pPr>
      <w:rPr>
        <w:rFonts w:ascii="Courier New" w:hAnsi="Courier New" w:cs="Courier New" w:hint="default"/>
      </w:rPr>
    </w:lvl>
    <w:lvl w:ilvl="2" w:tplc="0C0A0005" w:tentative="1">
      <w:start w:val="1"/>
      <w:numFmt w:val="bullet"/>
      <w:lvlText w:val=""/>
      <w:lvlJc w:val="left"/>
      <w:pPr>
        <w:ind w:left="3590" w:hanging="360"/>
      </w:pPr>
      <w:rPr>
        <w:rFonts w:ascii="Wingdings" w:hAnsi="Wingdings" w:hint="default"/>
      </w:rPr>
    </w:lvl>
    <w:lvl w:ilvl="3" w:tplc="0C0A0001" w:tentative="1">
      <w:start w:val="1"/>
      <w:numFmt w:val="bullet"/>
      <w:lvlText w:val=""/>
      <w:lvlJc w:val="left"/>
      <w:pPr>
        <w:ind w:left="4310" w:hanging="360"/>
      </w:pPr>
      <w:rPr>
        <w:rFonts w:ascii="Symbol" w:hAnsi="Symbol" w:hint="default"/>
      </w:rPr>
    </w:lvl>
    <w:lvl w:ilvl="4" w:tplc="0C0A0003" w:tentative="1">
      <w:start w:val="1"/>
      <w:numFmt w:val="bullet"/>
      <w:lvlText w:val="o"/>
      <w:lvlJc w:val="left"/>
      <w:pPr>
        <w:ind w:left="5030" w:hanging="360"/>
      </w:pPr>
      <w:rPr>
        <w:rFonts w:ascii="Courier New" w:hAnsi="Courier New" w:cs="Courier New" w:hint="default"/>
      </w:rPr>
    </w:lvl>
    <w:lvl w:ilvl="5" w:tplc="0C0A0005" w:tentative="1">
      <w:start w:val="1"/>
      <w:numFmt w:val="bullet"/>
      <w:lvlText w:val=""/>
      <w:lvlJc w:val="left"/>
      <w:pPr>
        <w:ind w:left="5750" w:hanging="360"/>
      </w:pPr>
      <w:rPr>
        <w:rFonts w:ascii="Wingdings" w:hAnsi="Wingdings" w:hint="default"/>
      </w:rPr>
    </w:lvl>
    <w:lvl w:ilvl="6" w:tplc="0C0A0001" w:tentative="1">
      <w:start w:val="1"/>
      <w:numFmt w:val="bullet"/>
      <w:lvlText w:val=""/>
      <w:lvlJc w:val="left"/>
      <w:pPr>
        <w:ind w:left="6470" w:hanging="360"/>
      </w:pPr>
      <w:rPr>
        <w:rFonts w:ascii="Symbol" w:hAnsi="Symbol" w:hint="default"/>
      </w:rPr>
    </w:lvl>
    <w:lvl w:ilvl="7" w:tplc="0C0A0003" w:tentative="1">
      <w:start w:val="1"/>
      <w:numFmt w:val="bullet"/>
      <w:lvlText w:val="o"/>
      <w:lvlJc w:val="left"/>
      <w:pPr>
        <w:ind w:left="7190" w:hanging="360"/>
      </w:pPr>
      <w:rPr>
        <w:rFonts w:ascii="Courier New" w:hAnsi="Courier New" w:cs="Courier New" w:hint="default"/>
      </w:rPr>
    </w:lvl>
    <w:lvl w:ilvl="8" w:tplc="0C0A0005" w:tentative="1">
      <w:start w:val="1"/>
      <w:numFmt w:val="bullet"/>
      <w:lvlText w:val=""/>
      <w:lvlJc w:val="left"/>
      <w:pPr>
        <w:ind w:left="7910" w:hanging="360"/>
      </w:pPr>
      <w:rPr>
        <w:rFonts w:ascii="Wingdings" w:hAnsi="Wingdings" w:hint="default"/>
      </w:rPr>
    </w:lvl>
  </w:abstractNum>
  <w:num w:numId="1" w16cid:durableId="2008747237">
    <w:abstractNumId w:val="5"/>
  </w:num>
  <w:num w:numId="2" w16cid:durableId="1246649124">
    <w:abstractNumId w:val="3"/>
  </w:num>
  <w:num w:numId="3" w16cid:durableId="1618483839">
    <w:abstractNumId w:val="2"/>
  </w:num>
  <w:num w:numId="4" w16cid:durableId="4593963">
    <w:abstractNumId w:val="4"/>
  </w:num>
  <w:num w:numId="5" w16cid:durableId="2067682568">
    <w:abstractNumId w:val="6"/>
  </w:num>
  <w:num w:numId="6" w16cid:durableId="754664014">
    <w:abstractNumId w:val="7"/>
  </w:num>
  <w:num w:numId="7" w16cid:durableId="330765850">
    <w:abstractNumId w:val="0"/>
  </w:num>
  <w:num w:numId="8" w16cid:durableId="680856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2E"/>
    <w:rsid w:val="000945B3"/>
    <w:rsid w:val="000A58F6"/>
    <w:rsid w:val="000F7112"/>
    <w:rsid w:val="0021017C"/>
    <w:rsid w:val="00211E9B"/>
    <w:rsid w:val="00232B57"/>
    <w:rsid w:val="002A5931"/>
    <w:rsid w:val="002B7EC0"/>
    <w:rsid w:val="004B56F5"/>
    <w:rsid w:val="00506660"/>
    <w:rsid w:val="005128F0"/>
    <w:rsid w:val="0054734F"/>
    <w:rsid w:val="00596A1F"/>
    <w:rsid w:val="006102FA"/>
    <w:rsid w:val="0061203F"/>
    <w:rsid w:val="00631AEA"/>
    <w:rsid w:val="006B2B64"/>
    <w:rsid w:val="0071459B"/>
    <w:rsid w:val="007230CC"/>
    <w:rsid w:val="007465F6"/>
    <w:rsid w:val="0075749D"/>
    <w:rsid w:val="00757D2E"/>
    <w:rsid w:val="007D2C8E"/>
    <w:rsid w:val="007E7A7D"/>
    <w:rsid w:val="00812CD5"/>
    <w:rsid w:val="0089619E"/>
    <w:rsid w:val="00973EC9"/>
    <w:rsid w:val="009B6707"/>
    <w:rsid w:val="00B024D5"/>
    <w:rsid w:val="00BD2575"/>
    <w:rsid w:val="00C26991"/>
    <w:rsid w:val="00C77816"/>
    <w:rsid w:val="00CA5297"/>
    <w:rsid w:val="00D048BA"/>
    <w:rsid w:val="00D92737"/>
    <w:rsid w:val="00E85EE7"/>
    <w:rsid w:val="00EC5175"/>
    <w:rsid w:val="00F01C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1B98"/>
  <w15:chartTrackingRefBased/>
  <w15:docId w15:val="{A5148420-629F-41A5-8A03-CD32855D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7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7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D2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1459B"/>
    <w:pPr>
      <w:ind w:left="720"/>
      <w:contextualSpacing/>
    </w:pPr>
  </w:style>
  <w:style w:type="character" w:customStyle="1" w:styleId="Ttulo2Car">
    <w:name w:val="Título 2 Car"/>
    <w:basedOn w:val="Fuentedeprrafopredeter"/>
    <w:link w:val="Ttulo2"/>
    <w:uiPriority w:val="9"/>
    <w:rsid w:val="0075749D"/>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2A5931"/>
    <w:pPr>
      <w:spacing w:after="200" w:line="240" w:lineRule="auto"/>
    </w:pPr>
    <w:rPr>
      <w:i/>
      <w:iCs/>
      <w:color w:val="44546A" w:themeColor="text2"/>
      <w:sz w:val="18"/>
      <w:szCs w:val="18"/>
    </w:rPr>
  </w:style>
  <w:style w:type="table" w:styleId="Tablaconcuadrcula">
    <w:name w:val="Table Grid"/>
    <w:basedOn w:val="Tablanormal"/>
    <w:uiPriority w:val="39"/>
    <w:rsid w:val="00610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1449</Words>
  <Characters>7970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Caro Bozzino</dc:creator>
  <cp:keywords/>
  <dc:description/>
  <cp:lastModifiedBy>José Luis Caro Bozzino</cp:lastModifiedBy>
  <cp:revision>5</cp:revision>
  <dcterms:created xsi:type="dcterms:W3CDTF">2022-04-11T13:55:00Z</dcterms:created>
  <dcterms:modified xsi:type="dcterms:W3CDTF">2022-04-16T18:49:00Z</dcterms:modified>
</cp:coreProperties>
</file>