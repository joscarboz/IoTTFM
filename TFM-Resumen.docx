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78BC" w14:textId="30FF55A3" w:rsidR="003E21AF" w:rsidRDefault="00441B45" w:rsidP="00441B45">
      <w:pPr>
        <w:pStyle w:val="Ttulo1"/>
      </w:pPr>
      <w:r w:rsidRPr="00441B45">
        <w:t>CRIPTOGRAFÍA LIGERA APLICADA A IOT</w:t>
      </w:r>
    </w:p>
    <w:p w14:paraId="4E852954" w14:textId="658F508F" w:rsidR="00441B45" w:rsidRDefault="00441B45" w:rsidP="00441B45"/>
    <w:p w14:paraId="46125E02" w14:textId="28B6D775" w:rsidR="00441B45" w:rsidRPr="008C66F4" w:rsidRDefault="00801921" w:rsidP="008C66F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8C66F4">
        <w:rPr>
          <w:rFonts w:ascii="Times New Roman" w:hAnsi="Times New Roman" w:cs="Times New Roman"/>
        </w:rPr>
        <w:t xml:space="preserve">El objetivo de este trabajo es poner en valor algunos de los algoritmos de criptografía ligera que existen en la actualidad y cómo </w:t>
      </w:r>
      <w:ins w:id="0" w:author="CARMEN TORRANO GIMENEZ" w:date="2022-08-11T12:37:00Z">
        <w:r w:rsidR="005B0BD7">
          <w:rPr>
            <w:rFonts w:ascii="Times New Roman" w:hAnsi="Times New Roman" w:cs="Times New Roman"/>
          </w:rPr>
          <w:t xml:space="preserve">su </w:t>
        </w:r>
      </w:ins>
      <w:r w:rsidRPr="008C66F4">
        <w:rPr>
          <w:rFonts w:ascii="Times New Roman" w:hAnsi="Times New Roman" w:cs="Times New Roman"/>
        </w:rPr>
        <w:t xml:space="preserve">uso puede solventar muchos de los problemas de seguridad que normalmente acarrean muchos de los dispositivos </w:t>
      </w:r>
      <w:proofErr w:type="spellStart"/>
      <w:r w:rsidRPr="008C66F4">
        <w:rPr>
          <w:rFonts w:ascii="Times New Roman" w:hAnsi="Times New Roman" w:cs="Times New Roman"/>
        </w:rPr>
        <w:t>IoT</w:t>
      </w:r>
      <w:proofErr w:type="spellEnd"/>
      <w:r w:rsidRPr="008C66F4">
        <w:rPr>
          <w:rFonts w:ascii="Times New Roman" w:hAnsi="Times New Roman" w:cs="Times New Roman"/>
        </w:rPr>
        <w:t xml:space="preserve"> que utilizamos en nuestro día a día.</w:t>
      </w:r>
    </w:p>
    <w:p w14:paraId="592F26A4" w14:textId="73C72F77" w:rsidR="00801921" w:rsidRPr="008C66F4" w:rsidRDefault="00801921" w:rsidP="008C66F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8C66F4">
        <w:rPr>
          <w:rFonts w:ascii="Times New Roman" w:hAnsi="Times New Roman" w:cs="Times New Roman"/>
        </w:rPr>
        <w:t xml:space="preserve">Los dispositivos </w:t>
      </w:r>
      <w:proofErr w:type="spellStart"/>
      <w:r w:rsidRPr="008C66F4">
        <w:rPr>
          <w:rFonts w:ascii="Times New Roman" w:hAnsi="Times New Roman" w:cs="Times New Roman"/>
        </w:rPr>
        <w:t>IoT</w:t>
      </w:r>
      <w:proofErr w:type="spellEnd"/>
      <w:r w:rsidRPr="008C66F4">
        <w:rPr>
          <w:rFonts w:ascii="Times New Roman" w:hAnsi="Times New Roman" w:cs="Times New Roman"/>
        </w:rPr>
        <w:t xml:space="preserve"> son cada vez una parte más importante de </w:t>
      </w:r>
      <w:r w:rsidR="008D0A40" w:rsidRPr="008C66F4">
        <w:rPr>
          <w:rFonts w:ascii="Times New Roman" w:hAnsi="Times New Roman" w:cs="Times New Roman"/>
        </w:rPr>
        <w:t>nuestra vida diaria</w:t>
      </w:r>
      <w:r w:rsidRPr="008C66F4">
        <w:rPr>
          <w:rFonts w:ascii="Times New Roman" w:hAnsi="Times New Roman" w:cs="Times New Roman"/>
        </w:rPr>
        <w:t>, y muchos de ellos realizan funciones tan básicas que en muchos casos las empresas no se preocupan por protegerlos correctamente.</w:t>
      </w:r>
    </w:p>
    <w:p w14:paraId="21B9F563" w14:textId="0A8C64E2" w:rsidR="00801921" w:rsidRPr="008C66F4" w:rsidRDefault="00801921" w:rsidP="008C66F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8C66F4">
        <w:rPr>
          <w:rFonts w:ascii="Times New Roman" w:hAnsi="Times New Roman" w:cs="Times New Roman"/>
        </w:rPr>
        <w:t xml:space="preserve">Es por esto </w:t>
      </w:r>
      <w:proofErr w:type="gramStart"/>
      <w:r w:rsidRPr="008C66F4">
        <w:rPr>
          <w:rFonts w:ascii="Times New Roman" w:hAnsi="Times New Roman" w:cs="Times New Roman"/>
        </w:rPr>
        <w:t>que</w:t>
      </w:r>
      <w:proofErr w:type="gramEnd"/>
      <w:r w:rsidRPr="008C66F4">
        <w:rPr>
          <w:rFonts w:ascii="Times New Roman" w:hAnsi="Times New Roman" w:cs="Times New Roman"/>
        </w:rPr>
        <w:t>, en los últimos años, han tenido lugar una serie de sucesos derivados de estas fallas de seguridad que han llevado a puntos tan serios como poder atacar a un vehículo a través de un ataque de fuerza bruta que permite manejar incluso la dirección y los frenos de este</w:t>
      </w:r>
      <w:r w:rsidR="008C66F4" w:rsidRPr="008C66F4">
        <w:rPr>
          <w:rFonts w:ascii="Times New Roman" w:hAnsi="Times New Roman" w:cs="Times New Roman"/>
        </w:rPr>
        <w:t xml:space="preserve"> mismo</w:t>
      </w:r>
      <w:r w:rsidRPr="008C66F4">
        <w:rPr>
          <w:rFonts w:ascii="Times New Roman" w:hAnsi="Times New Roman" w:cs="Times New Roman"/>
        </w:rPr>
        <w:t>.</w:t>
      </w:r>
    </w:p>
    <w:p w14:paraId="19F6E88F" w14:textId="5842703F" w:rsidR="00801921" w:rsidRPr="008C66F4" w:rsidRDefault="008D0A40" w:rsidP="008C66F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8C66F4">
        <w:rPr>
          <w:rFonts w:ascii="Times New Roman" w:hAnsi="Times New Roman" w:cs="Times New Roman"/>
        </w:rPr>
        <w:t>En el trabajo se tratan algunos de estos eventos, así como se explican varios de los algoritmos de criptografía ligera más relevantes en la actualidad y cómo su correcta implementación puede servirnos para proteger estos dispositivos y hacerlos más seguros sin tener que renunciar al rendimiento y la velocidad que se espera de estos dispositivos.</w:t>
      </w:r>
    </w:p>
    <w:p w14:paraId="07D8F8C8" w14:textId="185BE225" w:rsidR="008D0A40" w:rsidRDefault="008D0A40" w:rsidP="008C66F4">
      <w:pPr>
        <w:spacing w:line="360" w:lineRule="auto"/>
        <w:ind w:firstLine="708"/>
        <w:jc w:val="both"/>
        <w:rPr>
          <w:ins w:id="1" w:author="José Luis Caro Bozzino" w:date="2022-08-11T17:59:00Z"/>
          <w:rFonts w:ascii="Times New Roman" w:hAnsi="Times New Roman" w:cs="Times New Roman"/>
        </w:rPr>
      </w:pPr>
      <w:r w:rsidRPr="008C66F4">
        <w:rPr>
          <w:rFonts w:ascii="Times New Roman" w:hAnsi="Times New Roman" w:cs="Times New Roman"/>
        </w:rPr>
        <w:t xml:space="preserve">También se ha desarrollado una aplicación web llamada </w:t>
      </w:r>
      <w:proofErr w:type="spellStart"/>
      <w:r w:rsidRPr="008C66F4">
        <w:rPr>
          <w:rFonts w:ascii="Times New Roman" w:hAnsi="Times New Roman" w:cs="Times New Roman"/>
        </w:rPr>
        <w:t>LightCipher</w:t>
      </w:r>
      <w:proofErr w:type="spellEnd"/>
      <w:r w:rsidRPr="008C66F4">
        <w:rPr>
          <w:rFonts w:ascii="Times New Roman" w:hAnsi="Times New Roman" w:cs="Times New Roman"/>
        </w:rPr>
        <w:t xml:space="preserve">, que puede utilizarse tanto de forma online como desplegada en una instancia local, y que nos permite utilizar algunos de estos algoritmos con todas sus variaciones posibles para </w:t>
      </w:r>
      <w:del w:id="2" w:author="CARMEN TORRANO GIMENEZ" w:date="2022-08-11T12:39:00Z">
        <w:r w:rsidRPr="008C66F4" w:rsidDel="00752FD2">
          <w:rPr>
            <w:rFonts w:ascii="Times New Roman" w:hAnsi="Times New Roman" w:cs="Times New Roman"/>
          </w:rPr>
          <w:delText>encriptar y desencriptar</w:delText>
        </w:r>
      </w:del>
      <w:ins w:id="3" w:author="CARMEN TORRANO GIMENEZ" w:date="2022-08-11T12:39:00Z">
        <w:r w:rsidR="00752FD2">
          <w:rPr>
            <w:rFonts w:ascii="Times New Roman" w:hAnsi="Times New Roman" w:cs="Times New Roman"/>
          </w:rPr>
          <w:t>cifrar y descifrar</w:t>
        </w:r>
      </w:ins>
      <w:r w:rsidRPr="008C66F4">
        <w:rPr>
          <w:rFonts w:ascii="Times New Roman" w:hAnsi="Times New Roman" w:cs="Times New Roman"/>
        </w:rPr>
        <w:t xml:space="preserve"> cadenas de </w:t>
      </w:r>
      <w:commentRangeStart w:id="4"/>
      <w:r w:rsidRPr="008C66F4">
        <w:rPr>
          <w:rFonts w:ascii="Times New Roman" w:hAnsi="Times New Roman" w:cs="Times New Roman"/>
        </w:rPr>
        <w:t>texto</w:t>
      </w:r>
      <w:commentRangeEnd w:id="4"/>
      <w:r w:rsidR="00752FD2">
        <w:rPr>
          <w:rStyle w:val="Refdecomentario"/>
        </w:rPr>
        <w:commentReference w:id="4"/>
      </w:r>
      <w:r w:rsidRPr="008C66F4">
        <w:rPr>
          <w:rFonts w:ascii="Times New Roman" w:hAnsi="Times New Roman" w:cs="Times New Roman"/>
        </w:rPr>
        <w:t>.</w:t>
      </w:r>
    </w:p>
    <w:p w14:paraId="17FF668F" w14:textId="6097F9B8" w:rsidR="00A639D0" w:rsidRPr="008C66F4" w:rsidRDefault="00A639D0" w:rsidP="008C66F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ins w:id="5" w:author="José Luis Caro Bozzino" w:date="2022-08-11T17:59:00Z">
        <w:r>
          <w:rPr>
            <w:rFonts w:ascii="Times New Roman" w:hAnsi="Times New Roman" w:cs="Times New Roman"/>
          </w:rPr>
          <w:t>Esta herramienta est</w:t>
        </w:r>
      </w:ins>
      <w:ins w:id="6" w:author="José Luis Caro Bozzino" w:date="2022-08-11T18:00:00Z">
        <w:r>
          <w:rPr>
            <w:rFonts w:ascii="Times New Roman" w:hAnsi="Times New Roman" w:cs="Times New Roman"/>
          </w:rPr>
          <w:t xml:space="preserve">á programada en Java, usando el </w:t>
        </w:r>
        <w:proofErr w:type="spellStart"/>
        <w:r>
          <w:rPr>
            <w:rFonts w:ascii="Times New Roman" w:hAnsi="Times New Roman" w:cs="Times New Roman"/>
          </w:rPr>
          <w:t>framework</w:t>
        </w:r>
        <w:proofErr w:type="spellEnd"/>
        <w:r>
          <w:rPr>
            <w:rFonts w:ascii="Times New Roman" w:hAnsi="Times New Roman" w:cs="Times New Roman"/>
          </w:rPr>
          <w:t xml:space="preserve"> Spring, e incluye funciones de cifrado y descifrado para las familias de algoritmos de criptografía ligera </w:t>
        </w:r>
        <w:proofErr w:type="spellStart"/>
        <w:r>
          <w:rPr>
            <w:rFonts w:ascii="Times New Roman" w:hAnsi="Times New Roman" w:cs="Times New Roman"/>
          </w:rPr>
          <w:t>Simon</w:t>
        </w:r>
        <w:proofErr w:type="spellEnd"/>
        <w:r>
          <w:rPr>
            <w:rFonts w:ascii="Times New Roman" w:hAnsi="Times New Roman" w:cs="Times New Roman"/>
          </w:rPr>
          <w:t xml:space="preserve"> y </w:t>
        </w:r>
        <w:proofErr w:type="spellStart"/>
        <w:r>
          <w:rPr>
            <w:rFonts w:ascii="Times New Roman" w:hAnsi="Times New Roman" w:cs="Times New Roman"/>
          </w:rPr>
          <w:t>Speck</w:t>
        </w:r>
        <w:proofErr w:type="spellEnd"/>
        <w:r>
          <w:rPr>
            <w:rFonts w:ascii="Times New Roman" w:hAnsi="Times New Roman" w:cs="Times New Roman"/>
          </w:rPr>
          <w:t>. Está basada en las implementaciones de dichos algoritmos y sus variantes realizadas en el</w:t>
        </w:r>
      </w:ins>
      <w:ins w:id="7" w:author="José Luis Caro Bozzino" w:date="2022-08-11T18:01:00Z">
        <w:r>
          <w:rPr>
            <w:rFonts w:ascii="Times New Roman" w:hAnsi="Times New Roman" w:cs="Times New Roman"/>
          </w:rPr>
          <w:t xml:space="preserve"> proyecto </w:t>
        </w:r>
        <w:proofErr w:type="spellStart"/>
        <w:r>
          <w:rPr>
            <w:rFonts w:ascii="Times New Roman" w:hAnsi="Times New Roman" w:cs="Times New Roman"/>
          </w:rPr>
          <w:t>SAWScript</w:t>
        </w:r>
      </w:ins>
      <w:proofErr w:type="spellEnd"/>
      <w:ins w:id="8" w:author="José Luis Caro Bozzino" w:date="2022-08-11T18:03:00Z">
        <w:r>
          <w:rPr>
            <w:rFonts w:ascii="Times New Roman" w:hAnsi="Times New Roman" w:cs="Times New Roman"/>
          </w:rPr>
          <w:t xml:space="preserve">. </w:t>
        </w:r>
        <w:proofErr w:type="spellStart"/>
        <w:r>
          <w:rPr>
            <w:rFonts w:ascii="Times New Roman" w:hAnsi="Times New Roman" w:cs="Times New Roman"/>
          </w:rPr>
          <w:t>LightCipher</w:t>
        </w:r>
        <w:proofErr w:type="spellEnd"/>
        <w:r>
          <w:rPr>
            <w:rFonts w:ascii="Times New Roman" w:hAnsi="Times New Roman" w:cs="Times New Roman"/>
          </w:rPr>
          <w:t xml:space="preserve"> es accesible de forma online en</w:t>
        </w:r>
      </w:ins>
      <w:ins w:id="9" w:author="José Luis Caro Bozzino" w:date="2022-08-11T18:04:00Z">
        <w:r>
          <w:rPr>
            <w:rFonts w:ascii="Times New Roman" w:hAnsi="Times New Roman" w:cs="Times New Roman"/>
          </w:rPr>
          <w:t xml:space="preserve"> </w:t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HYPERLINK "</w:instrText>
        </w:r>
        <w:r w:rsidRPr="00A639D0">
          <w:rPr>
            <w:rFonts w:ascii="Times New Roman" w:hAnsi="Times New Roman" w:cs="Times New Roman"/>
          </w:rPr>
          <w:instrText>http://lightcipher2022.herokuapp.com</w:instrText>
        </w:r>
        <w:r>
          <w:rPr>
            <w:rFonts w:ascii="Times New Roman" w:hAnsi="Times New Roman" w:cs="Times New Roman"/>
          </w:rPr>
          <w:instrText xml:space="preserve">" </w:instrText>
        </w:r>
        <w:r>
          <w:rPr>
            <w:rFonts w:ascii="Times New Roman" w:hAnsi="Times New Roman" w:cs="Times New Roman"/>
          </w:rPr>
          <w:fldChar w:fldCharType="separate"/>
        </w:r>
        <w:r w:rsidRPr="008D05F0">
          <w:rPr>
            <w:rStyle w:val="Hipervnculo"/>
            <w:rFonts w:ascii="Times New Roman" w:hAnsi="Times New Roman" w:cs="Times New Roman"/>
          </w:rPr>
          <w:t>http://lightcipher2022.herokuapp.com</w:t>
        </w:r>
        <w:r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/>
          </w:rPr>
          <w:t xml:space="preserve">, </w:t>
        </w:r>
      </w:ins>
      <w:ins w:id="10" w:author="José Luis Caro Bozzino" w:date="2022-08-11T18:03:00Z">
        <w:r>
          <w:rPr>
            <w:rFonts w:ascii="Times New Roman" w:hAnsi="Times New Roman" w:cs="Times New Roman"/>
          </w:rPr>
          <w:t xml:space="preserve">y su código se encuentra subido a GitHub en </w:t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HYPERLINK "https://github.com/joscarboz/lightCipher" </w:instrText>
        </w:r>
        <w:r>
          <w:rPr>
            <w:rFonts w:ascii="Times New Roman" w:hAnsi="Times New Roman" w:cs="Times New Roman"/>
          </w:rPr>
        </w:r>
        <w:r>
          <w:rPr>
            <w:rFonts w:ascii="Times New Roman" w:hAnsi="Times New Roman" w:cs="Times New Roman"/>
          </w:rPr>
          <w:fldChar w:fldCharType="separate"/>
        </w:r>
        <w:r w:rsidRPr="00A639D0">
          <w:rPr>
            <w:rStyle w:val="Hipervnculo"/>
            <w:rFonts w:ascii="Times New Roman" w:hAnsi="Times New Roman" w:cs="Times New Roman"/>
          </w:rPr>
          <w:t>https://github.com/joscarboz/lightCipher</w:t>
        </w:r>
        <w:r>
          <w:rPr>
            <w:rFonts w:ascii="Times New Roman" w:hAnsi="Times New Roman" w:cs="Times New Roman"/>
          </w:rPr>
          <w:fldChar w:fldCharType="end"/>
        </w:r>
      </w:ins>
    </w:p>
    <w:p w14:paraId="0CE67498" w14:textId="30EA0816" w:rsidR="008D0A40" w:rsidRPr="008C66F4" w:rsidRDefault="008D0A40" w:rsidP="008C66F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8C66F4">
        <w:rPr>
          <w:rFonts w:ascii="Times New Roman" w:hAnsi="Times New Roman" w:cs="Times New Roman"/>
        </w:rPr>
        <w:t xml:space="preserve">En resumen, en este trabajo se trata de concienciar sobre los problemas de seguridad que suelen ir de la mano con muchos de los dispositivos </w:t>
      </w:r>
      <w:proofErr w:type="spellStart"/>
      <w:r w:rsidRPr="008C66F4">
        <w:rPr>
          <w:rFonts w:ascii="Times New Roman" w:hAnsi="Times New Roman" w:cs="Times New Roman"/>
        </w:rPr>
        <w:t>IoT</w:t>
      </w:r>
      <w:proofErr w:type="spellEnd"/>
      <w:r w:rsidRPr="008C66F4">
        <w:rPr>
          <w:rFonts w:ascii="Times New Roman" w:hAnsi="Times New Roman" w:cs="Times New Roman"/>
        </w:rPr>
        <w:t xml:space="preserve"> que utilizamos en nuestra vida cotidiana, así como explicar por qué ocurren estos problemas, y las </w:t>
      </w:r>
      <w:commentRangeStart w:id="11"/>
      <w:r w:rsidRPr="008C66F4">
        <w:rPr>
          <w:rFonts w:ascii="Times New Roman" w:hAnsi="Times New Roman" w:cs="Times New Roman"/>
        </w:rPr>
        <w:t>formas</w:t>
      </w:r>
      <w:commentRangeEnd w:id="11"/>
      <w:r w:rsidR="00252539">
        <w:rPr>
          <w:rStyle w:val="Refdecomentario"/>
        </w:rPr>
        <w:commentReference w:id="11"/>
      </w:r>
      <w:r w:rsidR="008C66F4">
        <w:rPr>
          <w:rFonts w:ascii="Times New Roman" w:hAnsi="Times New Roman" w:cs="Times New Roman"/>
        </w:rPr>
        <w:t xml:space="preserve"> en las</w:t>
      </w:r>
      <w:r w:rsidRPr="008C66F4">
        <w:rPr>
          <w:rFonts w:ascii="Times New Roman" w:hAnsi="Times New Roman" w:cs="Times New Roman"/>
        </w:rPr>
        <w:t xml:space="preserve"> que la comunidad de expertos en ciberseguridad están desarrollando nuevos algoritmos</w:t>
      </w:r>
      <w:ins w:id="12" w:author="José Luis Caro Bozzino" w:date="2022-08-11T18:02:00Z">
        <w:r w:rsidR="00A639D0">
          <w:rPr>
            <w:rFonts w:ascii="Times New Roman" w:hAnsi="Times New Roman" w:cs="Times New Roman"/>
          </w:rPr>
          <w:t>, englobados dentro del paradigma de criptografía ligera,</w:t>
        </w:r>
      </w:ins>
      <w:r w:rsidRPr="008C66F4">
        <w:rPr>
          <w:rFonts w:ascii="Times New Roman" w:hAnsi="Times New Roman" w:cs="Times New Roman"/>
        </w:rPr>
        <w:t xml:space="preserve"> que permitan asegurar la seguridad de estos dispositivos, teniendo en cuenta que sus procesadores necesitan ser rápidos para ser útiles</w:t>
      </w:r>
      <w:r w:rsidR="008C66F4" w:rsidRPr="008C66F4">
        <w:rPr>
          <w:rFonts w:ascii="Times New Roman" w:hAnsi="Times New Roman" w:cs="Times New Roman"/>
        </w:rPr>
        <w:t xml:space="preserve"> y al mismo tiempo, para mantener sus costes bajos, deben funcionar en procesadores con poca potencia.</w:t>
      </w:r>
    </w:p>
    <w:p w14:paraId="5B18A12C" w14:textId="57AA496C" w:rsidR="008C66F4" w:rsidRPr="008C66F4" w:rsidRDefault="008C66F4" w:rsidP="008C66F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8C66F4">
        <w:rPr>
          <w:rFonts w:ascii="Times New Roman" w:hAnsi="Times New Roman" w:cs="Times New Roman"/>
        </w:rPr>
        <w:lastRenderedPageBreak/>
        <w:t xml:space="preserve">El objetivo de la aplicación </w:t>
      </w:r>
      <w:commentRangeStart w:id="13"/>
      <w:r w:rsidRPr="008C66F4">
        <w:rPr>
          <w:rFonts w:ascii="Times New Roman" w:hAnsi="Times New Roman" w:cs="Times New Roman"/>
        </w:rPr>
        <w:t>desarrollada</w:t>
      </w:r>
      <w:commentRangeEnd w:id="13"/>
      <w:r w:rsidR="00CB74A4">
        <w:rPr>
          <w:rStyle w:val="Refdecomentario"/>
        </w:rPr>
        <w:commentReference w:id="13"/>
      </w:r>
      <w:r w:rsidRPr="008C66F4">
        <w:rPr>
          <w:rFonts w:ascii="Times New Roman" w:hAnsi="Times New Roman" w:cs="Times New Roman"/>
        </w:rPr>
        <w:t xml:space="preserve"> para este</w:t>
      </w:r>
      <w:ins w:id="14" w:author="CARMEN TORRANO GIMENEZ" w:date="2022-08-11T12:42:00Z">
        <w:r w:rsidR="001063BB">
          <w:rPr>
            <w:rFonts w:ascii="Times New Roman" w:hAnsi="Times New Roman" w:cs="Times New Roman"/>
          </w:rPr>
          <w:t xml:space="preserve"> TFM</w:t>
        </w:r>
      </w:ins>
      <w:r w:rsidRPr="008C66F4">
        <w:rPr>
          <w:rFonts w:ascii="Times New Roman" w:hAnsi="Times New Roman" w:cs="Times New Roman"/>
        </w:rPr>
        <w:t xml:space="preserve"> ha sido</w:t>
      </w:r>
      <w:r>
        <w:rPr>
          <w:rFonts w:ascii="Times New Roman" w:hAnsi="Times New Roman" w:cs="Times New Roman"/>
        </w:rPr>
        <w:t>,</w:t>
      </w:r>
      <w:r w:rsidRPr="008C66F4">
        <w:rPr>
          <w:rFonts w:ascii="Times New Roman" w:hAnsi="Times New Roman" w:cs="Times New Roman"/>
        </w:rPr>
        <w:t xml:space="preserve"> sobre todo, </w:t>
      </w:r>
      <w:r>
        <w:rPr>
          <w:rFonts w:ascii="Times New Roman" w:hAnsi="Times New Roman" w:cs="Times New Roman"/>
        </w:rPr>
        <w:t>crear</w:t>
      </w:r>
      <w:r w:rsidRPr="008C66F4">
        <w:rPr>
          <w:rFonts w:ascii="Times New Roman" w:hAnsi="Times New Roman" w:cs="Times New Roman"/>
        </w:rPr>
        <w:t xml:space="preserve"> una</w:t>
      </w:r>
      <w:r>
        <w:rPr>
          <w:rFonts w:ascii="Times New Roman" w:hAnsi="Times New Roman" w:cs="Times New Roman"/>
        </w:rPr>
        <w:t xml:space="preserve"> primera</w:t>
      </w:r>
      <w:r w:rsidRPr="008C66F4">
        <w:rPr>
          <w:rFonts w:ascii="Times New Roman" w:hAnsi="Times New Roman" w:cs="Times New Roman"/>
        </w:rPr>
        <w:t xml:space="preserve"> herramienta con la que poder probar el funcionamiento de algunos de estos algoritmos</w:t>
      </w:r>
      <w:r w:rsidR="00DC61B9">
        <w:rPr>
          <w:rFonts w:ascii="Times New Roman" w:hAnsi="Times New Roman" w:cs="Times New Roman"/>
        </w:rPr>
        <w:t xml:space="preserve"> mediante una interfaz gráfica</w:t>
      </w:r>
      <w:r w:rsidRPr="008C66F4">
        <w:rPr>
          <w:rFonts w:ascii="Times New Roman" w:hAnsi="Times New Roman" w:cs="Times New Roman"/>
        </w:rPr>
        <w:t xml:space="preserve"> y darlos a conocer, demostrando que ya existen soluciones para muchos de los problemas de seguridad de los dispositivos </w:t>
      </w:r>
      <w:proofErr w:type="spellStart"/>
      <w:r w:rsidRPr="008C66F4">
        <w:rPr>
          <w:rFonts w:ascii="Times New Roman" w:hAnsi="Times New Roman" w:cs="Times New Roman"/>
        </w:rPr>
        <w:t>IoT</w:t>
      </w:r>
      <w:proofErr w:type="spellEnd"/>
      <w:r w:rsidR="00DC61B9">
        <w:rPr>
          <w:rFonts w:ascii="Times New Roman" w:hAnsi="Times New Roman" w:cs="Times New Roman"/>
        </w:rPr>
        <w:t>.</w:t>
      </w:r>
      <w:r w:rsidRPr="008C66F4">
        <w:rPr>
          <w:rFonts w:ascii="Times New Roman" w:hAnsi="Times New Roman" w:cs="Times New Roman"/>
        </w:rPr>
        <w:t xml:space="preserve"> </w:t>
      </w:r>
      <w:r w:rsidR="00DC61B9">
        <w:rPr>
          <w:rFonts w:ascii="Times New Roman" w:hAnsi="Times New Roman" w:cs="Times New Roman"/>
        </w:rPr>
        <w:t>Así como</w:t>
      </w:r>
      <w:r w:rsidRPr="008C66F4">
        <w:rPr>
          <w:rFonts w:ascii="Times New Roman" w:hAnsi="Times New Roman" w:cs="Times New Roman"/>
        </w:rPr>
        <w:t xml:space="preserve"> animar a conocerlos y a implementarlos en futuros dispositivos</w:t>
      </w:r>
      <w:r w:rsidR="00DC61B9">
        <w:rPr>
          <w:rFonts w:ascii="Times New Roman" w:hAnsi="Times New Roman" w:cs="Times New Roman"/>
        </w:rPr>
        <w:t xml:space="preserve"> y herramientas</w:t>
      </w:r>
      <w:r w:rsidRPr="008C66F4">
        <w:rPr>
          <w:rFonts w:ascii="Times New Roman" w:hAnsi="Times New Roman" w:cs="Times New Roman"/>
        </w:rPr>
        <w:t xml:space="preserve"> </w:t>
      </w:r>
      <w:r w:rsidR="00DC61B9">
        <w:rPr>
          <w:rFonts w:ascii="Times New Roman" w:hAnsi="Times New Roman" w:cs="Times New Roman"/>
        </w:rPr>
        <w:t xml:space="preserve">tanto </w:t>
      </w:r>
      <w:r w:rsidRPr="008C66F4">
        <w:rPr>
          <w:rFonts w:ascii="Times New Roman" w:hAnsi="Times New Roman" w:cs="Times New Roman"/>
        </w:rPr>
        <w:t>a nivel</w:t>
      </w:r>
      <w:r w:rsidR="00DC61B9">
        <w:rPr>
          <w:rFonts w:ascii="Times New Roman" w:hAnsi="Times New Roman" w:cs="Times New Roman"/>
        </w:rPr>
        <w:t xml:space="preserve"> </w:t>
      </w:r>
      <w:r w:rsidRPr="008C66F4">
        <w:rPr>
          <w:rFonts w:ascii="Times New Roman" w:hAnsi="Times New Roman" w:cs="Times New Roman"/>
        </w:rPr>
        <w:t>doméstico como industrial.</w:t>
      </w:r>
      <w:ins w:id="15" w:author="José Luis Caro Bozzino" w:date="2022-08-11T18:01:00Z">
        <w:r w:rsidR="00A639D0">
          <w:rPr>
            <w:rFonts w:ascii="Times New Roman" w:hAnsi="Times New Roman" w:cs="Times New Roman"/>
          </w:rPr>
          <w:t xml:space="preserve"> </w:t>
        </w:r>
        <w:r w:rsidR="00A639D0">
          <w:rPr>
            <w:rFonts w:ascii="Times New Roman" w:hAnsi="Times New Roman" w:cs="Times New Roman"/>
          </w:rPr>
          <w:tab/>
          <w:t>Ya que, actualmente, es muy difícil encontrar herramientas que implementen algoritmos de criptografía ligera.</w:t>
        </w:r>
      </w:ins>
    </w:p>
    <w:sectPr w:rsidR="008C66F4" w:rsidRPr="008C6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CARMEN TORRANO GIMENEZ" w:date="2022-08-11T12:41:00Z" w:initials="CTG">
    <w:p w14:paraId="1F629807" w14:textId="77777777" w:rsidR="00752FD2" w:rsidRDefault="00752FD2" w:rsidP="007065E7">
      <w:pPr>
        <w:pStyle w:val="Textocomentario"/>
      </w:pPr>
      <w:r>
        <w:rPr>
          <w:rStyle w:val="Refdecomentario"/>
        </w:rPr>
        <w:annotationRef/>
      </w:r>
      <w:r>
        <w:t>Decir qué algoritmos implementas, que se ha hecho en Java, etc</w:t>
      </w:r>
    </w:p>
  </w:comment>
  <w:comment w:id="11" w:author="CARMEN TORRANO GIMENEZ" w:date="2022-08-11T12:45:00Z" w:initials="CTG">
    <w:p w14:paraId="33E082E1" w14:textId="77777777" w:rsidR="00252539" w:rsidRDefault="00252539" w:rsidP="007365E2">
      <w:pPr>
        <w:pStyle w:val="Textocomentario"/>
      </w:pPr>
      <w:r>
        <w:rPr>
          <w:rStyle w:val="Refdecomentario"/>
        </w:rPr>
        <w:annotationRef/>
      </w:r>
      <w:r>
        <w:t>Mencionar que la Cripto ligera es una de las soluciones para esos ataques y que aporta estas características</w:t>
      </w:r>
    </w:p>
  </w:comment>
  <w:comment w:id="13" w:author="CARMEN TORRANO GIMENEZ" w:date="2022-08-11T12:46:00Z" w:initials="CTG">
    <w:p w14:paraId="02B3C0EF" w14:textId="77777777" w:rsidR="00CB74A4" w:rsidRDefault="00CB74A4" w:rsidP="00BC570C">
      <w:pPr>
        <w:pStyle w:val="Textocomentario"/>
      </w:pPr>
      <w:r>
        <w:rPr>
          <w:rStyle w:val="Refdecomentario"/>
        </w:rPr>
        <w:annotationRef/>
      </w:r>
      <w:r>
        <w:t xml:space="preserve">Hablar de la escasez de herramientas de cripto ligera y que aquí se aporta una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629807" w15:done="0"/>
  <w15:commentEx w15:paraId="33E082E1" w15:done="0"/>
  <w15:commentEx w15:paraId="02B3C0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F7761" w16cex:dateUtc="2022-08-11T10:41:00Z"/>
  <w16cex:commentExtensible w16cex:durableId="269F7872" w16cex:dateUtc="2022-08-11T10:45:00Z"/>
  <w16cex:commentExtensible w16cex:durableId="269F78B9" w16cex:dateUtc="2022-08-11T10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629807" w16cid:durableId="269F7761"/>
  <w16cid:commentId w16cid:paraId="33E082E1" w16cid:durableId="269F7872"/>
  <w16cid:commentId w16cid:paraId="02B3C0EF" w16cid:durableId="269F78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402AB" w14:textId="77777777" w:rsidR="006B3D24" w:rsidRDefault="006B3D24" w:rsidP="005B0BD7">
      <w:pPr>
        <w:spacing w:after="0" w:line="240" w:lineRule="auto"/>
      </w:pPr>
      <w:r>
        <w:separator/>
      </w:r>
    </w:p>
  </w:endnote>
  <w:endnote w:type="continuationSeparator" w:id="0">
    <w:p w14:paraId="5F286AEA" w14:textId="77777777" w:rsidR="006B3D24" w:rsidRDefault="006B3D24" w:rsidP="005B0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42BF1" w14:textId="77777777" w:rsidR="006B3D24" w:rsidRDefault="006B3D24" w:rsidP="005B0BD7">
      <w:pPr>
        <w:spacing w:after="0" w:line="240" w:lineRule="auto"/>
      </w:pPr>
      <w:r>
        <w:separator/>
      </w:r>
    </w:p>
  </w:footnote>
  <w:footnote w:type="continuationSeparator" w:id="0">
    <w:p w14:paraId="58CBFD41" w14:textId="77777777" w:rsidR="006B3D24" w:rsidRDefault="006B3D24" w:rsidP="005B0BD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MEN TORRANO GIMENEZ">
    <w15:presenceInfo w15:providerId="None" w15:userId="CARMEN TORRANO GIMENEZ"/>
  </w15:person>
  <w15:person w15:author="José Luis Caro Bozzino">
    <w15:presenceInfo w15:providerId="AD" w15:userId="S::jose.caro@babelgroup.com::9f08774a-9002-446e-9864-dfe477ee94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0C"/>
    <w:rsid w:val="001063BB"/>
    <w:rsid w:val="00131C0C"/>
    <w:rsid w:val="00252539"/>
    <w:rsid w:val="003E21AF"/>
    <w:rsid w:val="00410402"/>
    <w:rsid w:val="00441B45"/>
    <w:rsid w:val="005B0BD7"/>
    <w:rsid w:val="006B3D24"/>
    <w:rsid w:val="00752FD2"/>
    <w:rsid w:val="00801921"/>
    <w:rsid w:val="008C66F4"/>
    <w:rsid w:val="008D0A40"/>
    <w:rsid w:val="00A639D0"/>
    <w:rsid w:val="00B8688D"/>
    <w:rsid w:val="00CB74A4"/>
    <w:rsid w:val="00DC61B9"/>
    <w:rsid w:val="00F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E02BDC"/>
  <w15:chartTrackingRefBased/>
  <w15:docId w15:val="{2475BEDC-9968-4D35-944C-9071799F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1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1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n">
    <w:name w:val="Revision"/>
    <w:hidden/>
    <w:uiPriority w:val="99"/>
    <w:semiHidden/>
    <w:rsid w:val="005B0BD7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752FD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52FD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52FD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52FD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52FD2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639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3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Caro Bozzino</dc:creator>
  <cp:keywords/>
  <dc:description/>
  <cp:lastModifiedBy>José Luis Caro Bozzino</cp:lastModifiedBy>
  <cp:revision>2</cp:revision>
  <dcterms:created xsi:type="dcterms:W3CDTF">2022-08-11T16:04:00Z</dcterms:created>
  <dcterms:modified xsi:type="dcterms:W3CDTF">2022-08-11T16:04:00Z</dcterms:modified>
</cp:coreProperties>
</file>